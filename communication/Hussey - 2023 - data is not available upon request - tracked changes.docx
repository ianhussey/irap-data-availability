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96B0C" w14:textId="77777777" w:rsidR="00CF6D8C" w:rsidRDefault="00CF6D8C" w:rsidP="00F1010E">
      <w:pPr>
        <w:pStyle w:val="Title"/>
        <w:rPr>
          <w:sz w:val="28"/>
          <w:szCs w:val="28"/>
        </w:rPr>
      </w:pPr>
    </w:p>
    <w:p w14:paraId="66AC64FA" w14:textId="77777777" w:rsidR="00CF6D8C" w:rsidRDefault="00CF6D8C" w:rsidP="00F1010E">
      <w:pPr>
        <w:pStyle w:val="Title"/>
        <w:rPr>
          <w:sz w:val="28"/>
          <w:szCs w:val="28"/>
        </w:rPr>
      </w:pPr>
    </w:p>
    <w:p w14:paraId="7EAABECE" w14:textId="77777777" w:rsidR="00CF6D8C" w:rsidRDefault="00CF6D8C" w:rsidP="00F1010E">
      <w:pPr>
        <w:pStyle w:val="Title"/>
        <w:rPr>
          <w:sz w:val="28"/>
          <w:szCs w:val="28"/>
        </w:rPr>
      </w:pPr>
    </w:p>
    <w:p w14:paraId="7766EBEE" w14:textId="77777777" w:rsidR="00CF6D8C" w:rsidRDefault="00CF6D8C" w:rsidP="00F1010E">
      <w:pPr>
        <w:pStyle w:val="Title"/>
        <w:rPr>
          <w:sz w:val="28"/>
          <w:szCs w:val="28"/>
        </w:rPr>
      </w:pPr>
    </w:p>
    <w:p w14:paraId="4275F67B" w14:textId="77777777" w:rsidR="00440666" w:rsidRPr="00B31447" w:rsidRDefault="00000000" w:rsidP="00F1010E">
      <w:pPr>
        <w:pStyle w:val="Title"/>
        <w:rPr>
          <w:sz w:val="28"/>
          <w:szCs w:val="28"/>
        </w:rPr>
      </w:pPr>
      <w:r>
        <w:rPr>
          <w:sz w:val="28"/>
          <w:szCs w:val="28"/>
        </w:rPr>
        <w:t>D</w:t>
      </w:r>
      <w:r w:rsidRPr="00B31447">
        <w:rPr>
          <w:sz w:val="28"/>
          <w:szCs w:val="28"/>
        </w:rPr>
        <w:t xml:space="preserve">ata </w:t>
      </w:r>
      <w:r w:rsidR="009A53DB">
        <w:rPr>
          <w:sz w:val="28"/>
          <w:szCs w:val="28"/>
        </w:rPr>
        <w:t>is</w:t>
      </w:r>
      <w:r w:rsidRPr="00B31447">
        <w:rPr>
          <w:sz w:val="28"/>
          <w:szCs w:val="28"/>
        </w:rPr>
        <w:t xml:space="preserve"> not available upon request</w:t>
      </w:r>
    </w:p>
    <w:p w14:paraId="427DB19D" w14:textId="77777777" w:rsidR="00A1421A" w:rsidRPr="00B31447" w:rsidRDefault="00A1421A" w:rsidP="00F1010E">
      <w:pPr>
        <w:rPr>
          <w:sz w:val="24"/>
          <w:szCs w:val="24"/>
        </w:rPr>
      </w:pPr>
    </w:p>
    <w:p w14:paraId="6B13A136" w14:textId="77777777" w:rsidR="00AF7A3D" w:rsidRPr="00B31447" w:rsidRDefault="00000000" w:rsidP="00F1010E">
      <w:pPr>
        <w:pStyle w:val="Title"/>
        <w:rPr>
          <w:sz w:val="24"/>
          <w:szCs w:val="24"/>
        </w:rPr>
      </w:pPr>
      <w:r w:rsidRPr="00B31447">
        <w:rPr>
          <w:sz w:val="24"/>
          <w:szCs w:val="24"/>
        </w:rPr>
        <w:t>Ian Hussey</w:t>
      </w:r>
    </w:p>
    <w:p w14:paraId="6B1C71E7" w14:textId="77777777" w:rsidR="00655ABA" w:rsidRPr="00B31447" w:rsidRDefault="00655ABA" w:rsidP="00F1010E">
      <w:pPr>
        <w:rPr>
          <w:sz w:val="24"/>
          <w:szCs w:val="24"/>
        </w:rPr>
      </w:pPr>
    </w:p>
    <w:p w14:paraId="3D4A8A4D" w14:textId="77777777" w:rsidR="00655ABA" w:rsidRPr="00A6603F" w:rsidRDefault="00000000" w:rsidP="00F1010E">
      <w:pPr>
        <w:pStyle w:val="abstract"/>
      </w:pPr>
      <w:r w:rsidRPr="00A6603F">
        <w:t xml:space="preserve">Many journals now require data sharing and require articles to include a Data Availability Statement. However, several studies over the past two decades have shown that promissory notes about data sharing are rarely abided by and that data is generally not available upon request. This has negative consequences for </w:t>
      </w:r>
      <w:r w:rsidR="00614430" w:rsidRPr="00A6603F">
        <w:t xml:space="preserve">many essential aspects of scientific knowledge production, including independent verification of results, efficient secondary use of data, and knowledge synthesis. </w:t>
      </w:r>
      <w:r w:rsidR="00C917F2">
        <w:t xml:space="preserve">I assessed the prevalence of data sharing </w:t>
      </w:r>
      <w:r w:rsidR="00DD3951">
        <w:t xml:space="preserve">upon request in </w:t>
      </w:r>
      <w:r w:rsidR="00C917F2">
        <w:t xml:space="preserve">articles employing the Implicit Relational Assessment Procedure published within the last 5 years. </w:t>
      </w:r>
      <w:r w:rsidR="00962A0D">
        <w:t xml:space="preserve">Of 52 articles, </w:t>
      </w:r>
      <w:r w:rsidR="00FE50D2">
        <w:t>4</w:t>
      </w:r>
      <w:r w:rsidR="007464A7">
        <w:t>2</w:t>
      </w:r>
      <w:r w:rsidR="00FE50D2">
        <w:t xml:space="preserve">% contained a </w:t>
      </w:r>
      <w:r w:rsidR="00AA5103">
        <w:t>D</w:t>
      </w:r>
      <w:r w:rsidR="00FE50D2">
        <w:t xml:space="preserve">ata </w:t>
      </w:r>
      <w:r w:rsidR="00AA5103">
        <w:t>A</w:t>
      </w:r>
      <w:r w:rsidR="00FE50D2">
        <w:t xml:space="preserve">vailability </w:t>
      </w:r>
      <w:r w:rsidR="00AA5103">
        <w:t>S</w:t>
      </w:r>
      <w:r w:rsidR="00FE50D2">
        <w:t>tatement</w:t>
      </w:r>
      <w:r w:rsidR="00E52B73">
        <w:t>, most of which stated that data was available upon request</w:t>
      </w:r>
      <w:r w:rsidR="00701F0A">
        <w:t>. This rose from 0% in 2018 to 100% in 2022</w:t>
      </w:r>
      <w:r w:rsidR="0095419D">
        <w:t>, indicating a change in journals’ policies</w:t>
      </w:r>
      <w:r w:rsidR="00701F0A">
        <w:t xml:space="preserve">. </w:t>
      </w:r>
      <w:r w:rsidR="00036072">
        <w:t>However, o</w:t>
      </w:r>
      <w:r w:rsidR="00E17287">
        <w:t xml:space="preserve">nly </w:t>
      </w:r>
      <w:r w:rsidR="00920FCA">
        <w:t>2</w:t>
      </w:r>
      <w:r w:rsidR="00CE35E9">
        <w:t>7</w:t>
      </w:r>
      <w:r w:rsidR="00E17287">
        <w:t xml:space="preserve">% of articles’ authors </w:t>
      </w:r>
      <w:r w:rsidR="00440001">
        <w:t xml:space="preserve">actually </w:t>
      </w:r>
      <w:r w:rsidR="00CF21BD">
        <w:t>shared</w:t>
      </w:r>
      <w:r w:rsidR="00E17287">
        <w:t xml:space="preserve"> data. </w:t>
      </w:r>
      <w:r w:rsidR="003555F4">
        <w:t xml:space="preserve">Among </w:t>
      </w:r>
      <w:r w:rsidR="00701F0A">
        <w:t xml:space="preserve">articles </w:t>
      </w:r>
      <w:r w:rsidR="003555F4">
        <w:t xml:space="preserve">stating that </w:t>
      </w:r>
      <w:r w:rsidR="00701F0A">
        <w:t xml:space="preserve">data </w:t>
      </w:r>
      <w:r w:rsidR="003555F4">
        <w:t>wa</w:t>
      </w:r>
      <w:r w:rsidR="00431AE1">
        <w:t xml:space="preserve">s </w:t>
      </w:r>
      <w:r w:rsidR="00701F0A">
        <w:t>available upon request</w:t>
      </w:r>
      <w:r w:rsidR="003555F4">
        <w:t xml:space="preserve">, only 17% shared </w:t>
      </w:r>
      <w:r w:rsidR="00856921">
        <w:t xml:space="preserve">data </w:t>
      </w:r>
      <w:r w:rsidR="003555F4">
        <w:t>upon request</w:t>
      </w:r>
      <w:r w:rsidR="00701F0A">
        <w:t xml:space="preserve">. </w:t>
      </w:r>
      <w:r w:rsidR="003555F4">
        <w:t xml:space="preserve">The presence of Data Availability </w:t>
      </w:r>
      <w:r w:rsidR="00F6641F">
        <w:t>Statements was not associated with higher rates of data sharing</w:t>
      </w:r>
      <w:r w:rsidR="007C03D8">
        <w:t xml:space="preserve"> (</w:t>
      </w:r>
      <w:r w:rsidR="007C03D8" w:rsidRPr="007C03D8">
        <w:rPr>
          <w:i/>
          <w:iCs/>
        </w:rPr>
        <w:t>p</w:t>
      </w:r>
      <w:r w:rsidR="007C03D8">
        <w:t xml:space="preserve"> = .</w:t>
      </w:r>
      <w:r w:rsidR="00866375">
        <w:t>55</w:t>
      </w:r>
      <w:r w:rsidR="007C03D8">
        <w:t>)</w:t>
      </w:r>
      <w:r w:rsidR="006D0960">
        <w:t>, indicating a lack of adherence to journals' policies</w:t>
      </w:r>
      <w:r w:rsidR="00F6641F">
        <w:t>. Results r</w:t>
      </w:r>
      <w:r w:rsidR="00C827A3">
        <w:t xml:space="preserve">eplicate those found </w:t>
      </w:r>
      <w:r w:rsidR="00102C72">
        <w:t>elsewhere</w:t>
      </w:r>
      <w:r w:rsidR="00C827A3">
        <w:t>: data is generally not available upon request</w:t>
      </w:r>
      <w:r w:rsidR="006D2C97">
        <w:t xml:space="preserve">, and </w:t>
      </w:r>
      <w:r w:rsidR="00531E62">
        <w:t xml:space="preserve">promissory </w:t>
      </w:r>
      <w:r w:rsidR="00AA5103">
        <w:t>D</w:t>
      </w:r>
      <w:r w:rsidR="006D2C97">
        <w:t xml:space="preserve">ata </w:t>
      </w:r>
      <w:r w:rsidR="00AA5103">
        <w:t>A</w:t>
      </w:r>
      <w:r w:rsidR="006D2C97">
        <w:t xml:space="preserve">vailability </w:t>
      </w:r>
      <w:r w:rsidR="00AA5103">
        <w:t>S</w:t>
      </w:r>
      <w:r w:rsidR="006D2C97">
        <w:t xml:space="preserve">tatements are </w:t>
      </w:r>
      <w:r w:rsidR="008578D7">
        <w:t>typically not adhered to</w:t>
      </w:r>
      <w:r w:rsidR="006D2C97">
        <w:t xml:space="preserve">. </w:t>
      </w:r>
      <w:r w:rsidR="0038118F">
        <w:t>Issues, causes, and implications are considered.</w:t>
      </w:r>
    </w:p>
    <w:p w14:paraId="6FA88EA7" w14:textId="77777777" w:rsidR="00A1421A" w:rsidRPr="00A1421A" w:rsidRDefault="00A1421A" w:rsidP="00F1010E"/>
    <w:p w14:paraId="30757EFA" w14:textId="77777777" w:rsidR="00B0075A" w:rsidRDefault="00B0075A" w:rsidP="00F1010E">
      <w:pPr>
        <w:sectPr w:rsidR="00B0075A" w:rsidSect="00D760DB">
          <w:footerReference w:type="even" r:id="rId7"/>
          <w:footerReference w:type="default" r:id="rId8"/>
          <w:pgSz w:w="11900" w:h="16840"/>
          <w:pgMar w:top="1440" w:right="1440" w:bottom="1440" w:left="1440" w:header="708" w:footer="708" w:gutter="0"/>
          <w:cols w:space="708"/>
          <w:docGrid w:linePitch="360"/>
        </w:sectPr>
      </w:pPr>
    </w:p>
    <w:p w14:paraId="2694FC49" w14:textId="3932407F" w:rsidR="004A33D3" w:rsidRDefault="00000000" w:rsidP="00B42A04">
      <w:pPr>
        <w:ind w:firstLine="0"/>
      </w:pPr>
      <w:r>
        <w:t xml:space="preserve">Verifiability is a cornerstone of the scientific method. </w:t>
      </w:r>
      <w:r w:rsidRPr="004A33D3">
        <w:t xml:space="preserve">Sharing research data is crucial for the advancement of scientific knowledge </w:t>
      </w:r>
      <w:r w:rsidR="007D7D1B">
        <w:t>through verification</w:t>
      </w:r>
      <w:r w:rsidRPr="004A33D3">
        <w:t>. Data sharing promotes transparency, reproducibility, and credibility in scientific research, which are essential for maintaining the integrity of the scientific process</w:t>
      </w:r>
      <w:r w:rsidR="007D3E75">
        <w:t xml:space="preserve"> </w:t>
      </w:r>
      <w:r w:rsidR="007D3E75">
        <w:fldChar w:fldCharType="begin"/>
      </w:r>
      <w:r w:rsidR="007248B4">
        <w:instrText xml:space="preserve"> ADDIN ZOTERO_ITEM CSL_CITATION {"citationID":"DV45xpB4","properties":{"formattedCitation":"(Munaf\\uc0\\u242{} et al., 2017)","plainCitation":"(Munafò et al., 2017)","noteIndex":0},"citationItems":[{"id":2994,"uris":["http://zotero.org/users/1687755/items/66QK7QX8"],"itemData":{"id":2994,"type":"article-journal","container-title":"Nature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A."}],"issued":{"date-parts":[["2017",1,10]]}}}],"schema":"https://github.com/citation-style-language/schema/raw/master/csl-citation.json"} </w:instrText>
      </w:r>
      <w:r w:rsidR="007D3E75">
        <w:fldChar w:fldCharType="separate"/>
      </w:r>
      <w:r w:rsidR="007248B4" w:rsidRPr="007248B4">
        <w:rPr>
          <w:lang w:val="en-GB"/>
        </w:rPr>
        <w:t>(Munafò et al., 2017)</w:t>
      </w:r>
      <w:r w:rsidR="007D3E75">
        <w:fldChar w:fldCharType="end"/>
      </w:r>
      <w:r w:rsidRPr="004A33D3">
        <w:t xml:space="preserve">. One way </w:t>
      </w:r>
      <w:r>
        <w:t xml:space="preserve">in which journals have sought </w:t>
      </w:r>
      <w:r w:rsidRPr="004A33D3">
        <w:t xml:space="preserve">to promote data sharing is through the use of Data Availability Statements, which provide information on the availability and accessibility of research data. In this article, </w:t>
      </w:r>
      <w:r w:rsidR="00D061BF">
        <w:t>I</w:t>
      </w:r>
      <w:r w:rsidRPr="004A33D3">
        <w:t xml:space="preserve"> examine </w:t>
      </w:r>
      <w:r>
        <w:t xml:space="preserve">the prevalence of both </w:t>
      </w:r>
      <w:r w:rsidRPr="004A33D3">
        <w:t>Data Availability Statements</w:t>
      </w:r>
      <w:r>
        <w:t xml:space="preserve"> and actual data sharing upon request and the relationship between them</w:t>
      </w:r>
      <w:r w:rsidRPr="004A33D3">
        <w:t>.</w:t>
      </w:r>
    </w:p>
    <w:p w14:paraId="3C9F5097" w14:textId="77777777" w:rsidR="00206225" w:rsidRPr="00A1421A" w:rsidRDefault="00000000" w:rsidP="00F1010E">
      <w:r w:rsidRPr="00A1421A">
        <w:t>It is increasingly common for journals to require Data Availability Statements to be reported in submissions. Typically, these journal policies require that a URL to the publicly available data is reported in the manuscript or, failing that, the authors state that the data is</w:t>
      </w:r>
      <w:r>
        <w:rPr>
          <w:rStyle w:val="FootnoteReference"/>
        </w:rPr>
        <w:footnoteReference w:id="1"/>
      </w:r>
      <w:r w:rsidRPr="00A1421A">
        <w:t xml:space="preserve"> available upon request. Naturally, policies also allow for situations where it is not possible to share </w:t>
      </w:r>
      <w:r w:rsidRPr="00A1421A">
        <w:t xml:space="preserve">the data for stated reasons. These policies therefore build on the same principle that many funding organisations have built their data-sharing policies around, namely that data should be "as open as possible, and as closed as necessary" </w:t>
      </w:r>
      <w:r w:rsidR="000B5D8F">
        <w:fldChar w:fldCharType="begin"/>
      </w:r>
      <w:r w:rsidR="00D93E23">
        <w:instrText xml:space="preserve"> ADDIN ZOTERO_ITEM CSL_CITATION {"citationID":"bhBx4EKk","properties":{"formattedCitation":"(European Commission, 2023)","plainCitation":"(European Commission, 2023)","noteIndex":0},"citationItems":[{"id":5111,"uris":["http://zotero.org/users/1687755/items/J9KB5PVW"],"itemData":{"id":5111,"type":"webpage","abstract":"The Commission's open science policy, expert groups, aims, plans under Horizon Europe, latest news.","language":"en","title":"The EU's open science policy","URL":"https://research-and-innovation.ec.europa.eu/strategy/strategy-2020-2024/our-digital-future/open-science_en","author":[{"literal":"European Commission"}],"accessed":{"date-parts":[["2023",3,23]]},"issued":{"date-parts":[["2023"]]}}}],"schema":"https://github.com/citation-style-language/schema/raw/master/csl-citation.json"} </w:instrText>
      </w:r>
      <w:r w:rsidR="000B5D8F">
        <w:fldChar w:fldCharType="separate"/>
      </w:r>
      <w:r w:rsidR="00612ABD">
        <w:rPr>
          <w:noProof/>
        </w:rPr>
        <w:t>(European Commission, 2023)</w:t>
      </w:r>
      <w:r w:rsidR="000B5D8F">
        <w:fldChar w:fldCharType="end"/>
      </w:r>
      <w:r w:rsidRPr="00A1421A">
        <w:t xml:space="preserve">. </w:t>
      </w:r>
    </w:p>
    <w:p w14:paraId="46E3830D" w14:textId="154F697D" w:rsidR="004B7576" w:rsidRDefault="00000000" w:rsidP="00582500">
      <w:r>
        <w:t xml:space="preserve">Journal policies requiring </w:t>
      </w:r>
      <w:r w:rsidR="004D77D9">
        <w:t xml:space="preserve">and explicating </w:t>
      </w:r>
      <w:r>
        <w:t>data sharing are to be applauded</w:t>
      </w:r>
      <w:ins w:id="0" w:author="Hussey, Ian (PSY)" w:date="2024-04-04T11:02:00Z">
        <w:r w:rsidR="00116D85">
          <w:t xml:space="preserve"> </w:t>
        </w:r>
        <w:r w:rsidR="00116D85">
          <w:fldChar w:fldCharType="begin"/>
        </w:r>
      </w:ins>
      <w:r w:rsidR="00116D85">
        <w:instrText xml:space="preserve"> ADDIN ZOTERO_ITEM CSL_CITATION {"citationID":"iiRnAa5v","properties":{"formattedCitation":"(e.g., Evans, 2022)","plainCitation":"(e.g., Evans, 2022)","noteIndex":0},"citationItems":[{"id":5180,"uris":["http://zotero.org/users/1687755/items/YYGKRSL4"],"itemData":{"id":5180,"type":"article-journal","abstract":"Open data has been transformative for the scientific and public understanding of the recent COVID-19 pandemic, bringing into sharp focus the clear benefits of increasing transparency and accountability within psychological research. Despite the knowledge that individual gatekeeping of data is antithetical to the goals of the scientific community, research norms across Psychology are changing too slowly. This editorial reviews the recent developments made in open data practices and norms, the upcoming demands of openness, and marks the changes made to the Journal of Open Psychology Data to further support progress towards a culture of transparency and collaboration.","DOI":"10.5334/jopd.60","ISSN":"2050-9863","issue":"1","language":"en-US","note":"number: 1\npublisher: Ubiquity Press","page":"3","source":"openpsychologydata.metajnl.com","title":"Developments in Open Data Norms","volume":"10","author":[{"family":"Evans","given":"Thomas Rhys"}],"issued":{"date-parts":[["2022",2,17]]}},"label":"page","prefix":"e.g., "}],"schema":"https://github.com/citation-style-language/schema/raw/master/csl-citation.json"} </w:instrText>
      </w:r>
      <w:ins w:id="1" w:author="Hussey, Ian (PSY)" w:date="2024-04-04T11:02:00Z">
        <w:r w:rsidR="00116D85">
          <w:fldChar w:fldCharType="separate"/>
        </w:r>
      </w:ins>
      <w:r w:rsidR="00116D85">
        <w:rPr>
          <w:noProof/>
        </w:rPr>
        <w:t>(e.g., Evans, 2022)</w:t>
      </w:r>
      <w:ins w:id="2" w:author="Hussey, Ian (PSY)" w:date="2024-04-04T11:02:00Z">
        <w:r w:rsidR="00116D85">
          <w:fldChar w:fldCharType="end"/>
        </w:r>
      </w:ins>
      <w:r>
        <w:t>, as data sharing is essential to independent verification</w:t>
      </w:r>
      <w:r w:rsidR="004D77D9">
        <w:t xml:space="preserve"> of results</w:t>
      </w:r>
      <w:r>
        <w:t>, efficient secondary use of data, and knowledge synthesis</w:t>
      </w:r>
      <w:del w:id="3" w:author="Hussey, Ian (PSY)" w:date="2024-04-04T11:02:00Z">
        <w:r w:rsidDel="00116D85">
          <w:delText xml:space="preserve"> </w:delText>
        </w:r>
        <w:r w:rsidR="007527A1" w:rsidDel="00116D85">
          <w:fldChar w:fldCharType="begin"/>
        </w:r>
        <w:r w:rsidR="00D93E23" w:rsidDel="00116D85">
          <w:delInstrText xml:space="preserve"> ADDIN ZOTERO_ITEM CSL_CITATION {"citationID":"i31HHVDo","properties":{"formattedCitation":"(Evans, 2022)","plainCitation":"(Evans, 2022)","noteIndex":0},"citationItems":[{"id":5180,"uris":["http://zotero.org/users/1687755/items/YYGKRSL4"],"itemData":{"id":5180,"type":"article-journal","abstract":"Open data has been transformative for the scientific and public understanding of the recent COVID-19 pandemic, bringing into sharp focus the clear benefits of increasing transparency and accountability within psychological research. Despite the knowledge that individual gatekeeping of data is antithetical to the goals of the scientific community, research norms across Psychology are changing too slowly. This editorial reviews the recent developments made in open data practices and norms, the upcoming demands of openness, and marks the changes made to the Journal of Open Psychology Data to further support progress towards a culture of transparency and collaboration.","DOI":"10.5334/jopd.60","ISSN":"2050-9863","issue":"1","language":"en-US","note":"number: 1\npublisher: Ubiquity Press","page":"3","source":"openpsychologydata.metajnl.com","title":"Developments in Open Data Norms","volume":"10","author":[{"family":"Evans","given":"Thomas Rhys"}],"issued":{"date-parts":[["2022",2,17]]}}}],"schema":"https://github.com/citation-style-language/schema/raw/master/csl-citation.json"} </w:delInstrText>
        </w:r>
        <w:r w:rsidR="007527A1" w:rsidDel="00116D85">
          <w:fldChar w:fldCharType="separate"/>
        </w:r>
        <w:r w:rsidR="007527A1" w:rsidDel="00116D85">
          <w:rPr>
            <w:noProof/>
          </w:rPr>
          <w:delText>(Evans, 2022)</w:delText>
        </w:r>
        <w:r w:rsidR="007527A1" w:rsidDel="00116D85">
          <w:fldChar w:fldCharType="end"/>
        </w:r>
      </w:del>
      <w:r>
        <w:t xml:space="preserve">. Journals are also joined by </w:t>
      </w:r>
      <w:r w:rsidR="00423D9C">
        <w:t xml:space="preserve">both </w:t>
      </w:r>
      <w:r>
        <w:t>professional societies (e.g., APA, APS,</w:t>
      </w:r>
      <w:r w:rsidR="00B2492E">
        <w:t xml:space="preserve"> </w:t>
      </w:r>
      <w:r w:rsidR="007A5B3D">
        <w:t xml:space="preserve">and </w:t>
      </w:r>
      <w:r w:rsidR="00B2492E">
        <w:t>ACBS</w:t>
      </w:r>
      <w:r>
        <w:t>)</w:t>
      </w:r>
      <w:r w:rsidR="00423D9C">
        <w:t xml:space="preserve"> and the world’s largest </w:t>
      </w:r>
      <w:r w:rsidR="00DD3E23">
        <w:t xml:space="preserve">research </w:t>
      </w:r>
      <w:r w:rsidR="00423D9C">
        <w:t xml:space="preserve">funding </w:t>
      </w:r>
      <w:r w:rsidR="007136D9">
        <w:t xml:space="preserve">agencies </w:t>
      </w:r>
      <w:r w:rsidR="00423D9C">
        <w:t xml:space="preserve">(e.g., </w:t>
      </w:r>
      <w:r w:rsidR="003A74E0">
        <w:t>NIH</w:t>
      </w:r>
      <w:r w:rsidR="00F072DC">
        <w:t xml:space="preserve"> and</w:t>
      </w:r>
      <w:r w:rsidR="00423D9C">
        <w:t xml:space="preserve"> EU) in encouraging or requiring data sharing </w:t>
      </w:r>
      <w:r w:rsidR="00423D9C">
        <w:fldChar w:fldCharType="begin"/>
      </w:r>
      <w:r w:rsidR="00D93E23">
        <w:instrText xml:space="preserve"> ADDIN ZOTERO_ITEM CSL_CITATION {"citationID":"qOOghCPz","properties":{"formattedCitation":"(Nunes, 2021)","plainCitation":"(Nunes, 2021)","noteIndex":0},"citationItems":[{"id":5176,"uris":["http://zotero.org/users/1687755/items/V9ZJFC6G"],"itemData":{"id":5176,"type":"article-journal","abstract":"Do's and don'ts for ethically sharing data.","container-title":"APS Observer","language":"en-US","source":"www.psychologicalscience.org","title":"Data Sharing for Greater Scientific Transparency","URL":"https://www.psychologicalscience.org/observer/data-sharing-methods","volume":"34","author":[{"family":"Nunes","given":"Ludmila"}],"accessed":{"date-parts":[["2023",3,23]]},"issued":{"date-parts":[["2021",1,6]]}}}],"schema":"https://github.com/citation-style-language/schema/raw/master/csl-citation.json"} </w:instrText>
      </w:r>
      <w:r w:rsidR="00423D9C">
        <w:fldChar w:fldCharType="separate"/>
      </w:r>
      <w:r w:rsidR="00423D9C">
        <w:rPr>
          <w:noProof/>
        </w:rPr>
        <w:t>(Nunes, 2021)</w:t>
      </w:r>
      <w:r w:rsidR="00423D9C">
        <w:fldChar w:fldCharType="end"/>
      </w:r>
      <w:r w:rsidR="00423D9C">
        <w:t>.</w:t>
      </w:r>
    </w:p>
    <w:p w14:paraId="21276D88" w14:textId="31D34329" w:rsidR="00582500" w:rsidRDefault="00000000" w:rsidP="00C10376">
      <w:r>
        <w:t>The motivation for this study</w:t>
      </w:r>
      <w:r w:rsidR="00B347FF">
        <w:t>, and the choice of the specific literature that I examined,</w:t>
      </w:r>
      <w:r>
        <w:t xml:space="preserve"> came from my own experience of the difficult</w:t>
      </w:r>
      <w:r w:rsidR="00CE2622">
        <w:t>y</w:t>
      </w:r>
      <w:r>
        <w:t xml:space="preserve"> of obtaining data upon request. </w:t>
      </w:r>
      <w:r w:rsidR="00C649FD" w:rsidRPr="00C649FD">
        <w:t xml:space="preserve">Recently, I received peer reviews for a manuscript I wrote that meta-analysed the reliability of the Implicit Relational Assessment Procedure </w:t>
      </w:r>
      <w:r w:rsidR="0049744F">
        <w:fldChar w:fldCharType="begin"/>
      </w:r>
      <w:r w:rsidR="007248B4">
        <w:instrText xml:space="preserve"> ADDIN ZOTERO_ITEM CSL_CITATION {"citationID":"5J34rimx","properties":{"formattedCitation":"(IRAP; for reliability generalization meta-analysis see Hussey &amp; Drake, 2020)","plainCitation":"(IRAP; for reliability generalization meta-analysis see Hussey &amp; Drake, 2020)","dontUpdate":true,"noteIndex":0},"citationItems":[{"id":15,"uris":["http://zotero.org/users/1687755/items/MU3ZSDRR"],"itemData":{"id":15,"type":"article-journal","abstract":"Evidence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E."}],"accessed":{"date-parts":[["2020",6,12]]},"issued":{"date-parts":[["2020"]]}},"label":"page","prefix":"IRAP; for reliability generalization meta-analysis see "}],"schema":"https://github.com/citation-style-language/schema/raw/master/csl-citation.json"} </w:instrText>
      </w:r>
      <w:r w:rsidR="0049744F">
        <w:fldChar w:fldCharType="separate"/>
      </w:r>
      <w:r w:rsidR="003C1E8F">
        <w:rPr>
          <w:noProof/>
        </w:rPr>
        <w:t xml:space="preserve">(IRAP; for reliability generalisation meta-analysis see </w:t>
      </w:r>
      <w:r w:rsidR="003C1E8F">
        <w:rPr>
          <w:noProof/>
        </w:rPr>
        <w:lastRenderedPageBreak/>
        <w:t>Hussey &amp; Drake, 2020)</w:t>
      </w:r>
      <w:r w:rsidR="0049744F">
        <w:fldChar w:fldCharType="end"/>
      </w:r>
      <w:r w:rsidR="00C649FD" w:rsidRPr="00C649FD">
        <w:t xml:space="preserve">. </w:t>
      </w:r>
      <w:r w:rsidR="00480F50">
        <w:t>R</w:t>
      </w:r>
      <w:r w:rsidR="00C649FD" w:rsidRPr="00C649FD">
        <w:t xml:space="preserve">eviewers raised the </w:t>
      </w:r>
      <w:r w:rsidR="009D5A48">
        <w:t xml:space="preserve">concern that </w:t>
      </w:r>
      <w:r w:rsidR="00C649FD" w:rsidRPr="00C649FD">
        <w:t>the data, which came from two research</w:t>
      </w:r>
      <w:r w:rsidR="00D1167A">
        <w:t xml:space="preserve"> groups</w:t>
      </w:r>
      <w:r w:rsidR="00C649FD" w:rsidRPr="00C649FD">
        <w:t xml:space="preserve">, </w:t>
      </w:r>
      <w:r w:rsidR="009D5A48">
        <w:t xml:space="preserve">may not be </w:t>
      </w:r>
      <w:r w:rsidR="00C649FD" w:rsidRPr="00C649FD">
        <w:t xml:space="preserve">representative </w:t>
      </w:r>
      <w:r w:rsidR="007C3518">
        <w:t>of IRAP data collected in other labs</w:t>
      </w:r>
      <w:r w:rsidR="00C649FD" w:rsidRPr="00C649FD">
        <w:t xml:space="preserve">. </w:t>
      </w:r>
      <w:r w:rsidR="00D75E9D">
        <w:t>T</w:t>
      </w:r>
      <w:r w:rsidR="0041730D">
        <w:t>o</w:t>
      </w:r>
      <w:r w:rsidR="00F701E9">
        <w:t xml:space="preserve"> try to</w:t>
      </w:r>
      <w:r w:rsidR="0041730D">
        <w:t xml:space="preserve"> address this point, </w:t>
      </w:r>
      <w:r w:rsidR="00C649FD" w:rsidRPr="00C649FD">
        <w:t>I contact</w:t>
      </w:r>
      <w:r w:rsidR="000406E1">
        <w:t>ed</w:t>
      </w:r>
      <w:r w:rsidR="00C649FD" w:rsidRPr="00C649FD">
        <w:t xml:space="preserve"> </w:t>
      </w:r>
      <w:r w:rsidR="001901EC">
        <w:t xml:space="preserve">other </w:t>
      </w:r>
      <w:r w:rsidR="00C649FD" w:rsidRPr="00C649FD">
        <w:t xml:space="preserve">researchers </w:t>
      </w:r>
      <w:r w:rsidR="001901EC">
        <w:t xml:space="preserve">who had published </w:t>
      </w:r>
      <w:r w:rsidR="00C12D0D">
        <w:t xml:space="preserve">research using the </w:t>
      </w:r>
      <w:r w:rsidR="00513DD8">
        <w:t xml:space="preserve">IRAP </w:t>
      </w:r>
      <w:r w:rsidR="00B70022">
        <w:t xml:space="preserve">to ask them to contribute </w:t>
      </w:r>
      <w:r w:rsidR="00C12D0D">
        <w:t xml:space="preserve">their </w:t>
      </w:r>
      <w:r w:rsidR="00C649FD" w:rsidRPr="00C649FD">
        <w:t xml:space="preserve">data to </w:t>
      </w:r>
      <w:r w:rsidR="00C71550">
        <w:t>the</w:t>
      </w:r>
      <w:r w:rsidR="00C649FD" w:rsidRPr="00C649FD">
        <w:t xml:space="preserve"> </w:t>
      </w:r>
      <w:r w:rsidR="005C1419">
        <w:t>meta-</w:t>
      </w:r>
      <w:r w:rsidR="00C649FD" w:rsidRPr="00C649FD">
        <w:t xml:space="preserve">analysis. </w:t>
      </w:r>
      <w:r w:rsidR="00DB5044">
        <w:t xml:space="preserve">Often, authors </w:t>
      </w:r>
      <w:r>
        <w:t xml:space="preserve">could not be contacted, didn’t reply, or declined, even when their </w:t>
      </w:r>
      <w:r w:rsidR="00987B76">
        <w:t>published articles contained explicit statements that they would share data upon request.</w:t>
      </w:r>
      <w:r w:rsidR="00A063CF">
        <w:t xml:space="preserve"> </w:t>
      </w:r>
    </w:p>
    <w:p w14:paraId="00A1ABCA" w14:textId="0EFC867D" w:rsidR="00582500" w:rsidRDefault="00000000" w:rsidP="00582500">
      <w:r>
        <w:t>Examination of the literature showed that this anecdotal experience was the norm rather than the exception</w:t>
      </w:r>
      <w:ins w:id="4" w:author="Hussey, Ian (PSY)" w:date="2024-04-03T16:54:00Z">
        <w:r w:rsidR="009C3B24">
          <w:t>.</w:t>
        </w:r>
      </w:ins>
      <w:r>
        <w:t xml:space="preserve"> Over six decades ago, Wolin </w:t>
      </w:r>
      <w:r>
        <w:fldChar w:fldCharType="begin"/>
      </w:r>
      <w:r>
        <w:instrText xml:space="preserve"> ADDIN ZOTERO_ITEM CSL_CITATION {"citationID":"UpejqXLS","properties":{"formattedCitation":"(1962)","plainCitation":"(1962)","noteIndex":0},"citationItems":[{"id":15106,"uris":["http://zotero.org/users/1687755/items/VSQRR2WU"],"itemData":{"id":15106,"type":"article-journal","abstract":"Comments on a Iowa State University graduate student's endeavor of requiring data of a particular kind in order to carry out a study for his master's thesis. This student wrote to 37 authors whose journal articles appeared in APA journals between 1959 and 1961. Of these authors, 32 replied. Twenty-one of those reported the data misplaced, lost, or inadvertently destroyed. Two of the remaining 11 offered their data on the conditions that they be notified of our intended use of their data, and stated that they have control of anything that we would publish involving these data. Errors were found in some of the raw data that was obtained which caused a dilemma of either reporting the errors or not. The commentator states that if it were clearly set forth by the APA that the responsibility for retaining raw data and submitting them for scrutiny upon request lies with the author, this dilemma would not exist. The commentator suggests that a possibly more effective means of controlling quality of publication would be to institute a system of quality control whereby random samples of raw data from submitted journal articles would be requested by editors and scrutinized for accuracy and the appropriateness of the analysis performed. (PsycInfo Database Record (c) 2022 APA, all rights reserved)","container-title":"American Psychologist","DOI":"10.1037/h0038819","ISSN":"1935-990X","issue":"9","note":"publisher-place: US\npublisher: American Psychological Association","page":"657-658","source":"APA PsycNet","title":"Responsibility for Raw Data","volume":"17","author":[{"family":"Wolins","given":"Leroy"}],"issued":{"date-parts":[["1962"]]}},"label":"page","suppress-author":true}],"schema":"https://github.com/citation-style-language/schema/raw/master/csl-citation.json"} </w:instrText>
      </w:r>
      <w:r>
        <w:fldChar w:fldCharType="separate"/>
      </w:r>
      <w:r>
        <w:rPr>
          <w:noProof/>
        </w:rPr>
        <w:t>(1962)</w:t>
      </w:r>
      <w:r>
        <w:fldChar w:fldCharType="end"/>
      </w:r>
      <w:r>
        <w:t xml:space="preserve"> observed that only 24% of 37 articles published in APA journals, which had policies requiring data sharing upon request, actually shared data upon request. Nearly two decades ago, Wicherts et al. </w:t>
      </w:r>
      <w:r>
        <w:fldChar w:fldCharType="begin"/>
      </w:r>
      <w:r>
        <w:instrText xml:space="preserve"> ADDIN ZOTERO_ITEM CSL_CITATION {"citationID":"fwZOveI6","properties":{"formattedCitation":"(2006)","plainCitation":"(2006)","noteIndex":0},"citationItems":[{"id":4970,"uris":["http://zotero.org/users/1687755/items/N9459WR9"],"itemData":{"id":4970,"type":"article-journal","container-title":"American Psychologist","DOI":"10.1037/0003-066X.61.7.726","ISSN":"1935-990X, 0003-066X","issue":"7","language":"en","page":"726-728","source":"CrossRef","title":"The poor availability of psychological research data for reanalysis","volume":"61","author":[{"family":"Wicherts","given":"Jelte M."},{"family":"Borsboom","given":"Denny"},{"family":"Kats","given":"Judith"},{"family":"Molenaar","given":"Dylan"}],"issued":{"date-parts":[["2006"]]}},"label":"page","suppress-author":true}],"schema":"https://github.com/citation-style-language/schema/raw/master/csl-citation.json"} </w:instrText>
      </w:r>
      <w:r>
        <w:fldChar w:fldCharType="separate"/>
      </w:r>
      <w:r>
        <w:rPr>
          <w:noProof/>
        </w:rPr>
        <w:t>(2006)</w:t>
      </w:r>
      <w:r>
        <w:fldChar w:fldCharType="end"/>
      </w:r>
      <w:r>
        <w:t xml:space="preserve"> replicated this effect, observing that only 25.7% of 249 articles published in APA journals shared data upon request. More recently, </w:t>
      </w:r>
      <w:r w:rsidRPr="00BE016E">
        <w:t xml:space="preserve">Tedersoo et al. </w:t>
      </w:r>
      <w:r w:rsidRPr="00BE016E">
        <w:fldChar w:fldCharType="begin"/>
      </w:r>
      <w:r w:rsidRPr="00BE016E">
        <w:instrText xml:space="preserve"> ADDIN ZOTERO_ITEM CSL_CITATION {"citationID":"hOl0HF2M","properties":{"formattedCitation":"(2021)","plainCitation":"(2021)","noteIndex":0},"citationItems":[{"id":5181,"uris":["http://zotero.org/users/1687755/items/MUEEULRW"],"itemData":{"id":5181,"type":"article-journal","abstract":"Data sharing is one of the cornerstones of modern science that enables large-scale analyses and reproducibility. We evaluated data availability in research articles across nine disciplines in Nature and Science magazines and recorded corresponding authors’ concerns, requests and reasons for declining data sharing. Although data sharing has improved in the last decade and particularly in recent years, data availability and willingness to share data still differ greatly among disciplines. We observed that statements of data availability upon (reasonable) request are inefficient and should not be allowed by journals. To improve data sharing at the time of manuscript acceptance, researchers should be better motivated to release their data with real benefits such as recognition, or bonus points in grant and job applications. We recommend that data management costs should be covered by funding agencies; publicly available research data ought to be included in the evaluation of applications; and surveillance of data sharing should be enforced by both academic publishers and funders. These cross-discipline survey data are available from the plutoF repository.","container-title":"Scientific Data","DOI":"10.1038/s41597-021-00981-0","ISSN":"2052-4463","issue":"1","journalAbbreviation":"Sci Data","language":"en","license":"2021 The Author(s)","note":"number: 1\npublisher: Nature Publishing Group","page":"192","source":"www.nature.com","title":"Data sharing practices and data availability upon request differ across scientific disciplines","volume":"8","author":[{"family":"Tedersoo","given":"Leho"},{"family":"Küngas","given":"Rainer"},{"family":"Oras","given":"Ester"},{"family":"Köster","given":"Kajar"},{"family":"Eenmaa","given":"Helen"},{"family":"Leijen","given":"Äli"},{"family":"Pedaste","given":"Margus"},{"family":"Raju","given":"Marju"},{"family":"Astapova","given":"Anastasiya"},{"family":"Lukner","given":"Heli"},{"family":"Kogermann","given":"Karin"},{"family":"Sepp","given":"Tuul"}],"issued":{"date-parts":[["2021",7,27]]}},"label":"page","suppress-author":true}],"schema":"https://github.com/citation-style-language/schema/raw/master/csl-citation.json"} </w:instrText>
      </w:r>
      <w:r w:rsidRPr="00BE016E">
        <w:fldChar w:fldCharType="separate"/>
      </w:r>
      <w:r w:rsidRPr="00BE016E">
        <w:t>(2021)</w:t>
      </w:r>
      <w:r w:rsidRPr="00BE016E">
        <w:fldChar w:fldCharType="end"/>
      </w:r>
      <w:r>
        <w:t xml:space="preserve"> examined data sharing upon request across many fields. Inspection of their openly available dataset revealed that</w:t>
      </w:r>
      <w:r w:rsidRPr="00BE016E">
        <w:t xml:space="preserve"> 40.4% of 57 </w:t>
      </w:r>
      <w:r>
        <w:t>psychology articles shared data upon request</w:t>
      </w:r>
      <w:r w:rsidRPr="00BE016E">
        <w:t xml:space="preserve">. </w:t>
      </w:r>
      <w:r>
        <w:t xml:space="preserve">A sufficient number of such studies examining the rate of data sharing upon request across many areas of science have been conducted that there is, as of very recently, a systematic review of them. Hamilton et al. </w:t>
      </w:r>
      <w:r>
        <w:fldChar w:fldCharType="begin"/>
      </w:r>
      <w:r>
        <w:instrText xml:space="preserve"> ADDIN ZOTERO_ITEM CSL_CITATION {"citationID":"DA01YHen","properties":{"formattedCitation":"(2023)","plainCitation":"(2023)","noteIndex":0},"citationItems":[{"id":15615,"uris":["http://zotero.org/users/1687755/items/2DWK9ZT5"],"itemData":{"id":15615,"type":"article-journal","abstract":"Objectives To synthesise research investigating data and code sharing in medicine and health to establish an accurate representation of the prevalence of sharing, how this frequency has changed over time, and what factors influence availability.\nDesign Systematic review with meta-analysis of individual participant data.\nData sources Ovid Medline, Ovid Embase, and the preprint servers medRxiv, bioRxiv, and MetaArXiv were searched from inception to 1 July 2021. Forward citation searches were also performed on 30 August 2022.\nReview methods Meta-research studies that investigated data or code sharing across a sample of scientific articles presenting original medical and health research were identified. Two authors screened records, assessed the risk of bias, and extracted summary data from study reports when individual participant data could not be retrieved. Key outcomes of interest were the prevalence of statements that declared that data or code were publicly or privately available (declared availability) and the success rates of retrieving these products (actual availability). The associations between data and code availability and several factors (eg, journal policy, type of data, trial design, and human participants) were also examined. A two stage approach to meta-analysis of individual participant data was performed, with proportions and risk ratios pooled with the Hartung-Knapp-Sidik-Jonkman method for random effects meta-analysis.\nResults The review included 105 meta-research studies examining 2 121 580 articles across 31 specialties. Eligible studies examined a median of 195 primary articles (interquartile range 113-475), with a median publication year of 2015 (interquartile range 2012-2018). Only eight studies (8%) were classified as having a low risk of bias. Meta-analyses showed a prevalence of declared and actual public data availability of 8% (95% confidence interval 5% to 11%) and 2% (1% to 3%), respectively, between 2016 and 2021. For public code sharing, both the prevalence of declared and actual availability were estimated to be &lt;0.5% since 2016. Meta-regressions indicated that only declared public data sharing prevalence estimates have increased over time. Compliance with mandatory data sharing policies ranged from 0% to 100% across journals and varied by type of data. In contrast, success in privately obtaining data and code from authors historically ranged between 0% and 37% and 0% and 23%, respectively.\nConclusions The review found that public code sharing was persistently low across medical research. Declarations of data sharing were also low, increasing over time, but did not always correspond to actual sharing of data. The effectiveness of mandatory data sharing policies varied substantially by journal and type of data, a finding that might be informative for policy makers when designing policies and allocating resources to audit compliance.\nSystematic review registration Open Science Framework doi:10.17605/OSF.IO/7SX8U.","container-title":"BMJ","DOI":"10.1136/bmj-2023-075767","ISSN":"1756-1833","journalAbbreviation":"BMJ","language":"en","license":"© Author(s) (or their employer(s)) 2019. Re-use permitted under CC BY-NC. No commercial re-use. See rights and permissions. Published by BMJ.. http://creativecommons.org/licenses/by-nc/4.0/This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and the use is non-commercial. See: http://creativecommons.org/licenses/by-nc/4.0/.","note":"publisher: British Medical Journal Publishing Group\nsection: Research\nPMID: 37433624","page":"e075767","source":"www.bmj.com","title":"Prevalence and predictors of data and code sharing in the medical and health sciences: systematic review with meta-analysis of individual participant data","title-short":"Prevalence and predictors of data and code sharing in the medical and health sciences","volume":"382","author":[{"family":"Hamilton","given":"Daniel G."},{"family":"Hong","given":"Kyungwan"},{"family":"Fraser","given":"Hannah"},{"family":"Rowhani-Farid","given":"Anisa"},{"family":"Fidler","given":"Fiona"},{"family":"Page","given":"Matthew J."}],"issued":{"date-parts":[["2023",7,11]]}},"label":"page","suppress-author":true}],"schema":"https://github.com/citation-style-language/schema/raw/master/csl-citation.json"} </w:instrText>
      </w:r>
      <w:r>
        <w:fldChar w:fldCharType="separate"/>
      </w:r>
      <w:r>
        <w:rPr>
          <w:noProof/>
        </w:rPr>
        <w:t>(2023)</w:t>
      </w:r>
      <w:r>
        <w:fldChar w:fldCharType="end"/>
      </w:r>
      <w:r>
        <w:t xml:space="preserve"> concluded that across 13 studies the observed rate of data sharing upon request ranges from 0% to 37% (no meta-analysis was conducted due to methodological differences between studies). Finally, rather than treating the rate of data </w:t>
      </w:r>
      <w:r w:rsidRPr="00876C18">
        <w:t>sharing upon request as a static property, Vines et al. (2014) demonstrated that it decays over time: for every one-year increase in article age, the odds of the data set</w:t>
      </w:r>
      <w:r w:rsidRPr="00582500">
        <w:t xml:space="preserve"> </w:t>
      </w:r>
      <w:r>
        <w:t xml:space="preserve">still being reported as extant (either shared upon request or declined to shared but reported to exist) </w:t>
      </w:r>
      <w:r w:rsidRPr="00582500">
        <w:t>decreased by 17%</w:t>
      </w:r>
      <w:r>
        <w:t>.</w:t>
      </w:r>
    </w:p>
    <w:p w14:paraId="55480C65" w14:textId="77777777" w:rsidR="00D060AF" w:rsidRPr="001A3D1A" w:rsidRDefault="00000000" w:rsidP="00C10376">
      <w:r>
        <w:t xml:space="preserve">Only one study to date has examined the prevalence </w:t>
      </w:r>
      <w:r w:rsidR="00876C18">
        <w:t xml:space="preserve">and efficacy </w:t>
      </w:r>
      <w:r>
        <w:t xml:space="preserve">of Data Availability Statements within the behavioral research community, finding a very low prevalence </w:t>
      </w:r>
      <w:r>
        <w:fldChar w:fldCharType="begin"/>
      </w:r>
      <w:r w:rsidR="00D93E23">
        <w:instrText xml:space="preserve"> ADDIN ZOTERO_ITEM CSL_CITATION {"citationID":"rEaH03OL","properties":{"formattedCitation":"(6.2%: Lear et al., 2023)","plainCitation":"(6.2%: Lear et al., 2023)","noteIndex":0},"citationItems":[{"id":5129,"uris":["http://zotero.org/users/1687755/items/S8HA9XTK"],"itemData":{"id":5129,"type":"article-journal","abstract":"Increasing openness, transparency, and reproducibility in contextual behavioral science (CBS) through incorporating CBS-consistent open science practices was identified as a key aim of the ACBS Research Task Force. However, little data exist on the prevalence of open science practices currently being used in CBS research. This study aimed to address this gap by auditing the prevalence of open science and reproducibility practices in studies published in the Journal of Contextual Behavioral Science across 1 year, prior to the journal’s adoption of open science recommendations (July 2020 – July 2021). Aims of the study were twofold: first, to characterize current use of open science and reproducibility practices in JCBS to serve as a point for future comparison; second, to compare the rate of open science and reproducibility practices in JCBS, the flagship journal for contextual behavioral science, against two recently published audits of top clinical psychology journals. Domains audited were use of pre-registration, practices to ensure adequate power, data availability statements, use of standard reporting guidelines, preprints, conflict of interest statements, and resource and code sharing. Results indicated that studies published in JCBS had low rates of pre-registration, data availability statements, preprint posting, and resource and code sharing. Use of mandated standardized reporting guidelines and conflict of interest disclosures, both required by JCBS at the time of the audit, reflected relative strengths. Power for correlational studies was superior to power for experimental studies; the latter reflected a relative weakness compared to other clinical psychology journals. Rates of practices required by JCBS were significantly higher than those not required. JCBS may consider strongly encouraging or mandating other open science practices to incentivize researchers to use them.","container-title":"Journal of Contextual Behavioral Science","DOI":"10.1016/j.jcbs.2023.03.017","ISSN":"22121447","journalAbbreviation":"Journal of Contextual Behavioral Science","language":"en","page":"207-214","source":"DOI.org (Crossref)","title":"Transparency and reproducibility in the journal of contextual behavioral science: An audit study","title-short":"Transparency and reproducibility in the journal of contextual behavioral science","volume":"28","author":[{"family":"Lear","given":"M. Kati"},{"family":"Spata","given":"Angelica"},{"family":"Tittler","given":"Meredith"},{"family":"Fishbein","given":"Joel N."},{"family":"Arch","given":"Joanna J."},{"family":"Luoma","given":"Jason B."}],"issued":{"date-parts":[["2023",4]]}},"label":"page","prefix":"6.2%: "}],"schema":"https://github.com/citation-style-language/schema/raw/master/csl-citation.json"} </w:instrText>
      </w:r>
      <w:r>
        <w:fldChar w:fldCharType="separate"/>
      </w:r>
      <w:r w:rsidR="0096438E">
        <w:rPr>
          <w:noProof/>
        </w:rPr>
        <w:t>(6.2%: Lear et al., 2023)</w:t>
      </w:r>
      <w:r>
        <w:fldChar w:fldCharType="end"/>
      </w:r>
      <w:r>
        <w:t xml:space="preserve">. However, this study was limited to the inspection of a single journal, the Journal of Contextual Behavioral Science. </w:t>
      </w:r>
      <w:r w:rsidR="003468BB">
        <w:t xml:space="preserve">This study seeks to provide convergent evidence via different means, by studying data sharing in publications using a task generated by and mostly used by the behavioral research community, agnostic to which journal it is published in. </w:t>
      </w:r>
      <w:r w:rsidR="00876C18">
        <w:t xml:space="preserve">This study goes beyond Lear et al. (2023) by studying whether Data Availability Statements translate into actual data sharing upon request. </w:t>
      </w:r>
      <w:r w:rsidR="00472BC9">
        <w:t>Additionally, whereas Lear et al. (2023) examined articles published in a single year, the current work examines a five</w:t>
      </w:r>
      <w:r w:rsidR="00287D49">
        <w:t>-</w:t>
      </w:r>
      <w:r w:rsidR="00472BC9">
        <w:t xml:space="preserve">year period to examine trends across them. </w:t>
      </w:r>
    </w:p>
    <w:p w14:paraId="48105862" w14:textId="77777777" w:rsidR="003F6D08" w:rsidRDefault="00000000" w:rsidP="00F1010E">
      <w:pPr>
        <w:pStyle w:val="Heading1"/>
      </w:pPr>
      <w:r w:rsidRPr="00B93464">
        <w:t>Method</w:t>
      </w:r>
      <w:r w:rsidR="00D10CBA" w:rsidRPr="00B93464">
        <w:t xml:space="preserve"> &amp; Results</w:t>
      </w:r>
    </w:p>
    <w:p w14:paraId="361B76CD" w14:textId="77777777" w:rsidR="0010728E" w:rsidRPr="0010728E" w:rsidRDefault="00000000" w:rsidP="00F1010E">
      <w:pPr>
        <w:pStyle w:val="Heading2"/>
      </w:pPr>
      <w:r>
        <w:t>Data availability statement</w:t>
      </w:r>
    </w:p>
    <w:p w14:paraId="56A97016" w14:textId="77777777" w:rsidR="008C6BE4" w:rsidRDefault="00000000" w:rsidP="00F1010E">
      <w:pPr>
        <w:rPr>
          <w:ins w:id="5" w:author="Hussey, Ian (PSY)" w:date="2024-04-04T11:31:00Z"/>
        </w:rPr>
      </w:pPr>
      <w:r>
        <w:t>All data and code</w:t>
      </w:r>
      <w:r w:rsidR="00E73213">
        <w:t xml:space="preserve"> to reproduce the results reported here</w:t>
      </w:r>
      <w:r>
        <w:t xml:space="preserve"> </w:t>
      </w:r>
      <w:r w:rsidR="00E73213">
        <w:t xml:space="preserve">are </w:t>
      </w:r>
      <w:r>
        <w:t xml:space="preserve">available at </w:t>
      </w:r>
      <w:hyperlink r:id="rId9" w:history="1">
        <w:r w:rsidR="006F5EAD" w:rsidRPr="006F5EAD">
          <w:rPr>
            <w:rStyle w:val="Hyperlink"/>
          </w:rPr>
          <w:t>osf.io/8sp7e</w:t>
        </w:r>
      </w:hyperlink>
      <w:r>
        <w:t>.</w:t>
      </w:r>
      <w:r w:rsidR="00E73213">
        <w:t xml:space="preserve"> All IRAP datasets that could be publicly shared are also available at that </w:t>
      </w:r>
      <w:r w:rsidR="00E73213">
        <w:t xml:space="preserve">link. </w:t>
      </w:r>
      <w:r w:rsidR="00094DD5">
        <w:t>Some d</w:t>
      </w:r>
      <w:r w:rsidR="00F951E9">
        <w:t>atasets that</w:t>
      </w:r>
      <w:r w:rsidR="00094DD5">
        <w:t xml:space="preserve">, </w:t>
      </w:r>
      <w:r w:rsidR="00F951E9">
        <w:t>due to the original author’s requirements</w:t>
      </w:r>
      <w:r w:rsidR="00094DD5">
        <w:t xml:space="preserve">, cannot be publicly shared but can be shared privately are </w:t>
      </w:r>
      <w:r w:rsidR="00F951E9">
        <w:t xml:space="preserve">available upon request </w:t>
      </w:r>
      <w:r w:rsidR="00094DD5">
        <w:t>(yes</w:t>
      </w:r>
      <w:r w:rsidR="00DA4CE7">
        <w:t xml:space="preserve">, </w:t>
      </w:r>
      <w:r w:rsidR="00094DD5">
        <w:t xml:space="preserve">really!) </w:t>
      </w:r>
      <w:r w:rsidR="00F951E9">
        <w:t>from the author</w:t>
      </w:r>
      <w:r w:rsidR="00B57491">
        <w:t xml:space="preserve"> through</w:t>
      </w:r>
      <w:r w:rsidR="008F0C2D">
        <w:t xml:space="preserve"> </w:t>
      </w:r>
      <w:r w:rsidR="00C460E9">
        <w:t>my personal email address</w:t>
      </w:r>
      <w:r w:rsidR="00B57491">
        <w:t xml:space="preserve"> (</w:t>
      </w:r>
      <w:hyperlink r:id="rId10" w:history="1">
        <w:r w:rsidR="00B57491" w:rsidRPr="00A7006D">
          <w:rPr>
            <w:rStyle w:val="Hyperlink"/>
          </w:rPr>
          <w:t>ian.hussey@icloud.com</w:t>
        </w:r>
      </w:hyperlink>
      <w:r w:rsidR="00B57491">
        <w:t xml:space="preserve">). This address should remain active over time </w:t>
      </w:r>
      <w:r w:rsidR="00C460E9">
        <w:t xml:space="preserve">even if I </w:t>
      </w:r>
      <w:r w:rsidR="00FA41A3">
        <w:t>move between</w:t>
      </w:r>
      <w:r w:rsidR="00C460E9">
        <w:t xml:space="preserve"> </w:t>
      </w:r>
      <w:r w:rsidR="00FA41A3">
        <w:t>institutions</w:t>
      </w:r>
      <w:r w:rsidR="00B57491">
        <w:t>.</w:t>
      </w:r>
      <w:r w:rsidR="00C460E9">
        <w:t xml:space="preserve"> </w:t>
      </w:r>
      <w:r w:rsidR="00094DD5">
        <w:t xml:space="preserve">Other datasets were </w:t>
      </w:r>
      <w:r w:rsidR="00246E29">
        <w:t>provided to me</w:t>
      </w:r>
      <w:r w:rsidR="00094DD5">
        <w:t xml:space="preserve"> on the agreement that I </w:t>
      </w:r>
      <w:r w:rsidR="00844F81">
        <w:t>would</w:t>
      </w:r>
      <w:r w:rsidR="00094DD5">
        <w:t xml:space="preserve"> not share them with others</w:t>
      </w:r>
      <w:r w:rsidR="007615AE">
        <w:t>, even privately</w:t>
      </w:r>
      <w:r w:rsidR="00094DD5">
        <w:t xml:space="preserve">. These datasets may be available from the original authors upon request. </w:t>
      </w:r>
      <w:r w:rsidR="0005268D">
        <w:t>The existence</w:t>
      </w:r>
      <w:r w:rsidR="002938E2">
        <w:t xml:space="preserve"> and </w:t>
      </w:r>
      <w:r w:rsidR="0005268D">
        <w:t>availability</w:t>
      </w:r>
      <w:r w:rsidR="002938E2">
        <w:t xml:space="preserve"> </w:t>
      </w:r>
      <w:r w:rsidR="0005268D">
        <w:t>of each dataset</w:t>
      </w:r>
      <w:r w:rsidR="002938E2">
        <w:t xml:space="preserve">, as well as contact details for </w:t>
      </w:r>
      <w:r w:rsidR="00CD200F">
        <w:t xml:space="preserve">the </w:t>
      </w:r>
      <w:r w:rsidR="002938E2">
        <w:t>responsible persons,</w:t>
      </w:r>
      <w:r w:rsidR="0005268D">
        <w:t xml:space="preserve"> </w:t>
      </w:r>
      <w:r w:rsidR="002938E2">
        <w:t xml:space="preserve">are </w:t>
      </w:r>
      <w:r w:rsidR="0005268D">
        <w:t>documented in a separate OSF project (</w:t>
      </w:r>
      <w:hyperlink r:id="rId11" w:history="1">
        <w:r w:rsidR="0005268D">
          <w:rPr>
            <w:rStyle w:val="Hyperlink"/>
          </w:rPr>
          <w:t>osf.io/</w:t>
        </w:r>
        <w:proofErr w:type="spellStart"/>
        <w:r w:rsidR="0005268D">
          <w:rPr>
            <w:rStyle w:val="Hyperlink"/>
          </w:rPr>
          <w:t>nugzb</w:t>
        </w:r>
        <w:proofErr w:type="spellEnd"/>
      </w:hyperlink>
      <w:r w:rsidR="0005268D">
        <w:t>).</w:t>
      </w:r>
    </w:p>
    <w:p w14:paraId="77FF2173" w14:textId="26BE52F8" w:rsidR="00C7723C" w:rsidRDefault="00C7723C">
      <w:pPr>
        <w:pStyle w:val="Heading2"/>
        <w:rPr>
          <w:ins w:id="6" w:author="Hussey, Ian (PSY)" w:date="2024-04-04T11:31:00Z"/>
        </w:rPr>
        <w:pPrChange w:id="7" w:author="Hussey, Ian (PSY)" w:date="2024-04-04T11:31:00Z">
          <w:pPr>
            <w:ind w:firstLine="0"/>
          </w:pPr>
        </w:pPrChange>
      </w:pPr>
      <w:ins w:id="8" w:author="Hussey, Ian (PSY)" w:date="2024-04-04T11:31:00Z">
        <w:r>
          <w:t>Preregistration</w:t>
        </w:r>
      </w:ins>
    </w:p>
    <w:p w14:paraId="1390FBAE" w14:textId="41A77E95" w:rsidR="00C7723C" w:rsidRDefault="00C7723C" w:rsidP="00C7723C">
      <w:ins w:id="9" w:author="Hussey, Ian (PSY)" w:date="2024-04-04T11:40:00Z">
        <w:r>
          <w:t>This study was no</w:t>
        </w:r>
      </w:ins>
      <w:ins w:id="10" w:author="Hussey, Ian (PSY)" w:date="2024-04-04T11:41:00Z">
        <w:r>
          <w:t>t preregistered</w:t>
        </w:r>
      </w:ins>
      <w:ins w:id="11" w:author="Hussey, Ian (PSY)" w:date="2024-04-04T11:43:00Z">
        <w:r w:rsidR="00E81F46">
          <w:t xml:space="preserve"> and its results should therefore be considered to be </w:t>
        </w:r>
      </w:ins>
      <w:ins w:id="12" w:author="Hussey, Ian (PSY)" w:date="2024-04-04T11:42:00Z">
        <w:r w:rsidR="00916BF0">
          <w:t>exploratory.</w:t>
        </w:r>
      </w:ins>
    </w:p>
    <w:p w14:paraId="3D3DDF1F" w14:textId="77777777" w:rsidR="00071F80" w:rsidRDefault="00000000" w:rsidP="00071F80">
      <w:pPr>
        <w:pStyle w:val="Heading2"/>
      </w:pPr>
      <w:r>
        <w:t>Ethical approval</w:t>
      </w:r>
    </w:p>
    <w:p w14:paraId="09A58E05" w14:textId="3138AAF1" w:rsidR="001477C6" w:rsidRDefault="00000000" w:rsidP="00D93E23">
      <w:r>
        <w:t xml:space="preserve">Whether or not this study required ethical approval was discussed extensively with peers and with consultation of ethical guidelines </w:t>
      </w:r>
      <w:r>
        <w:fldChar w:fldCharType="begin"/>
      </w:r>
      <w:r>
        <w:instrText xml:space="preserve"> ADDIN ZOTERO_ITEM CSL_CITATION {"citationID":"amdZUJpU","properties":{"formattedCitation":"(i.e., those by the American APA: American Psychological Association, 2016; the German DPGs: Deutschen Gesellschaft f\\uc0\\u252{}r Psychologie, 2022; and the British BPS: Oates et al., 2021)","plainCitation":"(i.e., those by the American APA: American Psychological Association, 2016; the German DPGs: Deutschen Gesellschaft für Psychologie, 2022; and the British BPS: Oates et al., 2021)","noteIndex":0},"citationItems":[{"id":15580,"uris":["http://zotero.org/users/1687755/items/XMCFEBZ4"],"itemData":{"id":15580,"type":"book","note":"publisher: APA","title":"Ethical principles of psychologists and code of conduct","URL":"https://www.apa.org/ethics/code","author":[{"literal":"American Psychological Association"}],"issued":{"date-parts":[["2016"]]}},"label":"page","prefix":"i.e., those by the American APA:"},{"id":15589,"uris":["http://zotero.org/users/1687755/items/TQUK6FDZ"],"itemData":{"id":15589,"type":"book","title":"Berufsethische Richtlinien","URL":"https://www.dgps.de/die-dgps/aufgaben-und-ziele/berufsethische-richtlinien/","author":[{"literal":"Deutschen Gesellschaft für Psychologie"}],"issued":{"date-parts":[["2022"]]}},"label":"page","prefix":"the German DPGs: "},{"id":15588,"uris":["http://zotero.org/users/1687755/items/5CI5CF26"],"itemData":{"id":15588,"type":"book","ISBN":"978-1-85433-792-4","language":"en","note":"page: bpsrep.2021.inf180\nDOI: 10.53841/bpsrep.2021.inf180","publisher":"British Psychological Society","source":"DOI.org (Crossref)","title":"BPS Code of Human Research Ethics","URL":"https://explore.bps.org.uk/lookup/doi/10.53841/bpsrep.2021.inf180","author":[{"family":"Oates","given":"John"},{"family":"Carpenter","given":"David"},{"family":"Fisher","given":"Martin"},{"family":"Goodson","given":"Simon"},{"family":"Hannah","given":"Beth"},{"family":"Kwiatkowski","given":"Richard"},{"family":"Prutton","given":"Kisane"},{"family":"Reeves","given":"Dawn"},{"family":"Wainwright","given":"Tony"}],"accessed":{"date-parts":[["2023",11,6]]},"issued":{"date-parts":[["2021",4]]}},"label":"page","prefix":"and the British BPS: "}],"schema":"https://github.com/citation-style-language/schema/raw/master/csl-citation.json"} </w:instrText>
      </w:r>
      <w:r>
        <w:fldChar w:fldCharType="separate"/>
      </w:r>
      <w:r w:rsidRPr="001477C6">
        <w:rPr>
          <w:lang w:val="en-GB"/>
        </w:rPr>
        <w:t>(i.e., those by the American APA: American Psychological Association, 2016; the German DPGs: Deutschen Gesellschaft für Psychologie, 2022; and the British BPS: Oates et al., 2021)</w:t>
      </w:r>
      <w:r>
        <w:fldChar w:fldCharType="end"/>
      </w:r>
      <w:r w:rsidR="00D93E23">
        <w:t xml:space="preserve"> </w:t>
      </w:r>
      <w:r>
        <w:t xml:space="preserve">prior to its conduction. </w:t>
      </w:r>
      <w:r w:rsidR="00D93E23">
        <w:t xml:space="preserve">The consensus among these guidelines was that this work did not constitute “human subjects research” and therefore did not require approval. </w:t>
      </w:r>
      <w:r w:rsidR="00470D99">
        <w:t xml:space="preserve">Previous studies assessing data sharing upon request have adopted a similar position </w:t>
      </w:r>
      <w:r w:rsidR="00470D99">
        <w:fldChar w:fldCharType="begin"/>
      </w:r>
      <w:r w:rsidR="00470D99">
        <w:instrText xml:space="preserve"> ADDIN ZOTERO_ITEM CSL_CITATION {"citationID":"c5BHlRBv","properties":{"formattedCitation":"(e.g., Vines et al., 2014)","plainCitation":"(e.g., Vines et al., 2014)","noteIndex":0},"citationItems":[{"id":15608,"uris":["http://zotero.org/users/1687755/items/Y7IW8GAG"],"itemData":{"id":15608,"type":"article-journal","abstract":"Policies ensuring that research data are available on public archives are increasingly being implemented at the government [1], funding agency [2–4], and journal [5, 6] level. These policies are predicated on the idea that authors are poor stewards of their data, particularly over the long term [7], and indeed many studies have found that authors are often unable or unwilling to share their data [8–11]. However, there are no systematic estimates of how the availability of research data changes with time since publication. We therefore requested data sets from a relatively homogenous set of 516 articles published between 2 and 22 years ago, and found that availability of the data was strongly affected by article age. For papers where the authors gave the status of their data, the odds of a data set being extant fell by 17% per year. In addition, the odds that we could ﬁnd a working e-mail address for the ﬁrst, last, or corresponding author fell by 7% per year. Our results reinforce the notion that, in the long term, research data cannot be reliably preserved by individual researchers, and further demonstrate the urgent need for policies mandating data sharing via public archives.","container-title":"Current Biology","DOI":"10.1016/j.cub.2013.11.014","ISSN":"09609822","issue":"1","journalAbbreviation":"Current Biology","language":"en","page":"94-97","source":"DOI.org (Crossref)","title":"The Availability of Research Data Declines Rapidly with Article Age","volume":"24","author":[{"family":"Vines","given":"Timothy H."},{"family":"Albert","given":"Arianne Y.K."},{"family":"Andrew","given":"Rose L."},{"family":"Débarre","given":"Florence"},{"family":"Bock","given":"Dan G."},{"family":"Franklin","given":"Michelle T."},{"family":"Gilbert","given":"Kimberly J."},{"family":"Moore","given":"Jean-Sébastien"},{"family":"Renaut","given":"Sébastien"},{"family":"Rennison","given":"Diana J."}],"issued":{"date-parts":[["2014",1]]}},"label":"page","prefix":"e.g., "}],"schema":"https://github.com/citation-style-language/schema/raw/master/csl-citation.json"} </w:instrText>
      </w:r>
      <w:r w:rsidR="00470D99">
        <w:fldChar w:fldCharType="separate"/>
      </w:r>
      <w:r w:rsidR="00470D99">
        <w:rPr>
          <w:noProof/>
        </w:rPr>
        <w:t>(e.g., Vines et al., 2014)</w:t>
      </w:r>
      <w:r w:rsidR="00470D99">
        <w:fldChar w:fldCharType="end"/>
      </w:r>
      <w:r w:rsidR="00470D99">
        <w:t xml:space="preserve">. </w:t>
      </w:r>
      <w:r w:rsidR="00D93E23">
        <w:t xml:space="preserve">Meta-science research such as this is very similar to the conduction of a meta-analysis. </w:t>
      </w:r>
      <w:r w:rsidR="00D93E23" w:rsidRPr="00071F80">
        <w:t xml:space="preserve">In most jurisdictions, including </w:t>
      </w:r>
      <w:r w:rsidR="00D93E23">
        <w:t>that in which this work was conducted</w:t>
      </w:r>
      <w:r w:rsidR="00D93E23" w:rsidRPr="00071F80">
        <w:t>, meta-analyses do not require ethical approval because they have no human subjects.</w:t>
      </w:r>
      <w:r w:rsidR="00D93E23">
        <w:t xml:space="preserve"> </w:t>
      </w:r>
      <w:r w:rsidR="00D93E23" w:rsidRPr="00071F80">
        <w:t>To draw a closer comparison</w:t>
      </w:r>
      <w:r w:rsidR="00D93E23">
        <w:t xml:space="preserve"> that provides an intuition pump</w:t>
      </w:r>
      <w:r w:rsidR="00D93E23" w:rsidRPr="00071F80">
        <w:t xml:space="preserve">: individual participant data meta-analyses (IPD-MA) involve contacting </w:t>
      </w:r>
      <w:r w:rsidR="00D93E23">
        <w:t>authors of original studies</w:t>
      </w:r>
      <w:r w:rsidR="00D93E23" w:rsidRPr="00071F80">
        <w:t xml:space="preserve"> for access to the participant level data, but also do not require ethical approval.</w:t>
      </w:r>
      <w:r w:rsidR="00D93E23">
        <w:t xml:space="preserve"> The human subjects in an IPD-MA are the participants in the original studies, not the researchers being asked to share that data. </w:t>
      </w:r>
      <w:r w:rsidR="00D93E23" w:rsidRPr="00071F80">
        <w:t xml:space="preserve">The act of contacting researchers </w:t>
      </w:r>
      <w:r w:rsidR="00D93E23">
        <w:t>to ask them to share data</w:t>
      </w:r>
      <w:r w:rsidR="00D93E23" w:rsidRPr="00071F80">
        <w:t xml:space="preserve">, </w:t>
      </w:r>
      <w:r w:rsidR="00D93E23">
        <w:t xml:space="preserve">and </w:t>
      </w:r>
      <w:r w:rsidR="00D93E23" w:rsidRPr="00071F80">
        <w:t xml:space="preserve">reporting the rate of data availability, involves no human subjects and therefore does not require ethical approval for human subjects research. </w:t>
      </w:r>
      <w:ins w:id="13" w:author="Hussey, Ian (PSY)" w:date="2024-04-07T09:38:00Z">
        <w:r w:rsidR="003347DE">
          <w:t>Furthermore, r</w:t>
        </w:r>
      </w:ins>
      <w:del w:id="14" w:author="Hussey, Ian (PSY)" w:date="2024-04-07T09:38:00Z">
        <w:r w:rsidR="00D93E23" w:rsidRPr="00071F80" w:rsidDel="003347DE">
          <w:delText>R</w:delText>
        </w:r>
      </w:del>
      <w:r w:rsidR="00D93E23" w:rsidRPr="00071F80">
        <w:t xml:space="preserve">equiring ethical approval to request data from authors, or quantify the rate of availability, is not in line with any common </w:t>
      </w:r>
      <w:r w:rsidR="00D93E23">
        <w:t xml:space="preserve">set of </w:t>
      </w:r>
      <w:r w:rsidR="00D93E23" w:rsidRPr="00071F80">
        <w:t>ethical guideline</w:t>
      </w:r>
      <w:r w:rsidR="00D93E23">
        <w:t xml:space="preserve">s </w:t>
      </w:r>
      <w:r w:rsidR="00D93E23">
        <w:fldChar w:fldCharType="begin"/>
      </w:r>
      <w:r>
        <w:instrText xml:space="preserve"> ADDIN ZOTERO_ITEM CSL_CITATION {"citationID":"fiFOnMxT","properties":{"formattedCitation":"(e.g., American Psychological Association, 2016; Deutschen Gesellschaft f\\uc0\\u252{}r Psychologie, 2022; Oates et al., 2021)","plainCitation":"(e.g., American Psychological Association, 2016; Deutschen Gesellschaft für Psychologie, 2022; Oates et al., 2021)","noteIndex":0},"citationItems":[{"id":15580,"uris":["http://zotero.org/users/1687755/items/XMCFEBZ4"],"itemData":{"id":15580,"type":"book","note":"publisher: APA","title":"Ethical principles of psychologists and code of conduct","URL":"https://www.apa.org/ethics/code","author":[{"literal":"American Psychological Association"}],"issued":{"date-parts":[["2016"]]}},"label":"page","prefix":"e.g., "},{"id":15589,"uris":["http://zotero.org/users/1687755/items/TQUK6FDZ"],"itemData":{"id":15589,"type":"book","title":"Berufsethische Richtlinien","URL":"https://www.dgps.de/die-dgps/aufgaben-und-ziele/berufsethische-richtlinien/","author":[{"literal":"Deutschen Gesellschaft für Psychologie"}],"issued":{"date-parts":[["2022"]]}},"label":"page"},{"id":15588,"uris":["http://zotero.org/users/1687755/items/5CI5CF26"],"itemData":{"id":15588,"type":"book","ISBN":"978-1-85433-792-4","language":"en","note":"page: bpsrep.2021.inf180\nDOI: 10.53841/bpsrep.2021.inf180","publisher":"British Psychological Society","source":"DOI.org (Crossref)","title":"BPS Code of Human Research Ethics","URL":"https://explore.bps.org.uk/lookup/doi/10.53841/bpsrep.2021.inf180","author":[{"family":"Oates","given":"John"},{"family":"Carpenter","given":"David"},{"family":"Fisher","given":"Martin"},{"family":"Goodson","given":"Simon"},{"family":"Hannah","given":"Beth"},{"family":"Kwiatkowski","given":"Richard"},{"family":"Prutton","given":"Kisane"},{"family":"Reeves","given":"Dawn"},{"family":"Wainwright","given":"Tony"}],"accessed":{"date-parts":[["2023",11,6]]},"issued":{"date-parts":[["2021",4]]}}}],"schema":"https://github.com/citation-style-language/schema/raw/master/csl-citation.json"} </w:instrText>
      </w:r>
      <w:r w:rsidR="00D93E23">
        <w:fldChar w:fldCharType="separate"/>
      </w:r>
      <w:r w:rsidRPr="001477C6">
        <w:rPr>
          <w:lang w:val="en-GB"/>
        </w:rPr>
        <w:t>(e.g., American Psychological Association, 2016; Deutschen Gesellschaft für Psychologie, 2022; Oates et al., 2021)</w:t>
      </w:r>
      <w:r w:rsidR="00D93E23">
        <w:fldChar w:fldCharType="end"/>
      </w:r>
      <w:r w:rsidR="00D93E23" w:rsidRPr="00071F80">
        <w:t>.  This manuscript does lightly summarise some of the types of reasons that people gave for not being able to share, but this is brief, anonymous, and descriptive</w:t>
      </w:r>
      <w:r>
        <w:t>, and is in line with the norms of our field: w</w:t>
      </w:r>
      <w:r w:rsidR="00D93E23" w:rsidRPr="00071F80">
        <w:t xml:space="preserve">e would not </w:t>
      </w:r>
      <w:ins w:id="15" w:author="Hussey, Ian (PSY)" w:date="2024-04-07T09:39:00Z">
        <w:r w:rsidR="00480F39">
          <w:t xml:space="preserve">typically </w:t>
        </w:r>
      </w:ins>
      <w:r w:rsidR="00D93E23" w:rsidRPr="00071F80">
        <w:t>require ethical approval to quote</w:t>
      </w:r>
      <w:r>
        <w:t xml:space="preserve"> or</w:t>
      </w:r>
      <w:r w:rsidR="00D93E23" w:rsidRPr="00071F80">
        <w:t xml:space="preserve"> paraphrase</w:t>
      </w:r>
      <w:r>
        <w:t xml:space="preserve"> from another </w:t>
      </w:r>
      <w:r w:rsidR="00D93E23" w:rsidRPr="00071F80">
        <w:t>researcher</w:t>
      </w:r>
      <w:r>
        <w:t>’</w:t>
      </w:r>
      <w:r w:rsidR="00D93E23" w:rsidRPr="00071F80">
        <w:t>s correspondence with us (e.g., a tweet, email, or letter).</w:t>
      </w:r>
    </w:p>
    <w:p w14:paraId="2F45FC8E" w14:textId="79DBEBE6" w:rsidR="00071F80" w:rsidRPr="008C6BE4" w:rsidRDefault="00000000" w:rsidP="001477C6">
      <w:r>
        <w:t>S</w:t>
      </w:r>
      <w:r w:rsidR="00D93E23" w:rsidRPr="00071F80">
        <w:t>eparately</w:t>
      </w:r>
      <w:r>
        <w:t xml:space="preserve">, it is useful to recognise that </w:t>
      </w:r>
      <w:r w:rsidR="00D93E23" w:rsidRPr="00071F80">
        <w:t xml:space="preserve">all but one of the journals </w:t>
      </w:r>
      <w:r>
        <w:t xml:space="preserve">represented </w:t>
      </w:r>
      <w:r w:rsidR="00D93E23" w:rsidRPr="00071F80">
        <w:t>in the dataset have explicit data-sharing policies that the authors agree</w:t>
      </w:r>
      <w:r>
        <w:t>d to</w:t>
      </w:r>
      <w:r w:rsidR="00D93E23" w:rsidRPr="00071F80">
        <w:t xml:space="preserve"> prior </w:t>
      </w:r>
      <w:r w:rsidR="00D93E23" w:rsidRPr="00071F80">
        <w:lastRenderedPageBreak/>
        <w:t xml:space="preserve">to publication. That is, by publishing in these journals, the authors agree to the policy that they will share data upon request. </w:t>
      </w:r>
      <w:r>
        <w:t xml:space="preserve">This encouragement or requirement to share data wherever possible is echoed by </w:t>
      </w:r>
      <w:r w:rsidR="00D93E23" w:rsidRPr="00071F80">
        <w:t>professional bodies</w:t>
      </w:r>
      <w:r>
        <w:t xml:space="preserve"> </w:t>
      </w:r>
      <w:r w:rsidR="00D93E23" w:rsidRPr="00071F80">
        <w:t>(e.g., APA, BPS, D</w:t>
      </w:r>
      <w:r>
        <w:t>GPs</w:t>
      </w:r>
      <w:r w:rsidR="00D93E23" w:rsidRPr="00071F80">
        <w:t>) and funding bodies (</w:t>
      </w:r>
      <w:r>
        <w:t xml:space="preserve">USA </w:t>
      </w:r>
      <w:r w:rsidR="00D93E23" w:rsidRPr="00071F80">
        <w:t xml:space="preserve">NIH, EU Horizon). </w:t>
      </w:r>
      <w:r>
        <w:t xml:space="preserve">Lastly, it is also reflected in the Research Data Management policies of </w:t>
      </w:r>
      <w:r w:rsidR="00D93E23" w:rsidRPr="00071F80">
        <w:t>many universities, including</w:t>
      </w:r>
      <w:r>
        <w:t xml:space="preserve"> those with which many researchers contacted as part of this study were affiliated</w:t>
      </w:r>
      <w:r w:rsidR="00D93E23" w:rsidRPr="00071F80">
        <w:t xml:space="preserve">. </w:t>
      </w:r>
    </w:p>
    <w:p w14:paraId="2AF6A9E8" w14:textId="77777777" w:rsidR="00C04E59" w:rsidRPr="00B93464" w:rsidRDefault="00000000" w:rsidP="00F1010E">
      <w:pPr>
        <w:pStyle w:val="Heading2"/>
      </w:pPr>
      <w:r w:rsidRPr="00B93464">
        <w:t xml:space="preserve">Article </w:t>
      </w:r>
      <w:r w:rsidR="003D3635" w:rsidRPr="00B93464">
        <w:t>search</w:t>
      </w:r>
    </w:p>
    <w:p w14:paraId="53E0E659" w14:textId="77777777" w:rsidR="00772B40" w:rsidRDefault="00000000" w:rsidP="007705DA">
      <w:r w:rsidRPr="00B673F2">
        <w:t xml:space="preserve">I </w:t>
      </w:r>
      <w:r w:rsidR="002E6BBC">
        <w:t xml:space="preserve">aimed to </w:t>
      </w:r>
      <w:r w:rsidR="00044078" w:rsidRPr="00B673F2">
        <w:t xml:space="preserve">contact </w:t>
      </w:r>
      <w:r w:rsidRPr="00B673F2">
        <w:t xml:space="preserve">the authors of every IRAP publication published in the </w:t>
      </w:r>
      <w:r w:rsidR="00251179">
        <w:t>previous</w:t>
      </w:r>
      <w:r w:rsidRPr="00B673F2">
        <w:t xml:space="preserve"> 5 years </w:t>
      </w:r>
      <w:r w:rsidR="00044078" w:rsidRPr="00B673F2">
        <w:t>with a data-sharing request</w:t>
      </w:r>
      <w:r w:rsidRPr="00B673F2">
        <w:t xml:space="preserve">. </w:t>
      </w:r>
      <w:r w:rsidR="00BF5B55" w:rsidRPr="00B673F2">
        <w:t xml:space="preserve">In order to choose the articles that I would attempt to obtain the data for, </w:t>
      </w:r>
      <w:r w:rsidR="00D30FF3" w:rsidRPr="00B673F2">
        <w:t xml:space="preserve">I </w:t>
      </w:r>
      <w:r w:rsidR="00C81C4B">
        <w:t>reused</w:t>
      </w:r>
      <w:r w:rsidR="00D30FF3" w:rsidRPr="00B673F2">
        <w:t xml:space="preserve"> </w:t>
      </w:r>
      <w:r w:rsidR="00C81C4B">
        <w:t>an</w:t>
      </w:r>
      <w:r w:rsidR="00D30FF3" w:rsidRPr="00B673F2">
        <w:t xml:space="preserve"> existing </w:t>
      </w:r>
      <w:r w:rsidR="0047490A">
        <w:t xml:space="preserve">published </w:t>
      </w:r>
      <w:r w:rsidR="00D30FF3" w:rsidRPr="00B673F2">
        <w:t xml:space="preserve">systematic search of the published IRAP literature (2006 to 2022, in English, listed in the Web of Science or </w:t>
      </w:r>
      <w:r w:rsidR="00026CD3">
        <w:t>P</w:t>
      </w:r>
      <w:r w:rsidR="00D30FF3" w:rsidRPr="00B673F2">
        <w:t xml:space="preserve">sycINFO databases). Full details of that systematic search, including Boolean search strings, all materials necessary to reproduce, reuse, or update the search, all data, and R code to reproduce the analyses are available in that </w:t>
      </w:r>
      <w:r w:rsidR="00C81C4B">
        <w:t>publication</w:t>
      </w:r>
      <w:r w:rsidR="00BB0FE2">
        <w:t xml:space="preserve"> </w:t>
      </w:r>
      <w:r w:rsidR="00BB0FE2">
        <w:fldChar w:fldCharType="begin"/>
      </w:r>
      <w:r w:rsidR="00D93E23">
        <w:instrText xml:space="preserve"> ADDIN ZOTERO_ITEM CSL_CITATION {"citationID":"f60csTLI","properties":{"formattedCitation":"(Hussey, 2023)","plainCitation":"(Hussey, 2023)","noteIndex":0},"citationItems":[{"id":5289,"uris":["http://zotero.org/users/1687755/items/A9WA3UTR"],"itemData":{"id":5289,"type":"article-journal","abstract":"Following recent calls to examine the replicability of behavioral research, I examined two key determinants of replicability, namely sample sizes and statistical power, in research using the Implicit Relational Assessment Procedure (IRAP).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(r = .20) in each year. Sample sizes and the statistical power they imply were found to be very low in IRAP studies (in 2022: median N = 64, power = 0.34). At the current rate of growth, the median study will only reach the recommended minimum power of at least 0.80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indeed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needed.","container-title":"Journal of Contextual Behavioral Science","DOI":"10.1016/j.jcbs.2023.06.008","ISSN":"2212-1447","journalAbbreviation":"Journal of Contextual Behavioral Science","language":"en","page":"86-97","source":"ScienceDirect","title":"A systematic review of null hypothesis significance testing, sample sizes, and statistical power in research using the Implicit Relational Assessment Procedure","volume":"29","author":[{"family":"Hussey","given":"Ian"}],"issued":{"date-parts":[["2023",7,1]]}}}],"schema":"https://github.com/citation-style-language/schema/raw/master/csl-citation.json"} </w:instrText>
      </w:r>
      <w:r w:rsidR="00BB0FE2">
        <w:fldChar w:fldCharType="separate"/>
      </w:r>
      <w:r w:rsidR="00BB0FE2">
        <w:rPr>
          <w:noProof/>
        </w:rPr>
        <w:t>(Hussey, 2023)</w:t>
      </w:r>
      <w:r w:rsidR="00BB0FE2">
        <w:fldChar w:fldCharType="end"/>
      </w:r>
      <w:r w:rsidR="00D30FF3" w:rsidRPr="00B673F2">
        <w:t>. Given that data has a half-life, insofar as it becomes increasingly hard to obtain over time, I considered only articles published within the last 5 years (i.e., those with a publication date of 2018 to 2022)</w:t>
      </w:r>
      <w:r w:rsidR="00E91A6C" w:rsidRPr="00B673F2">
        <w:t xml:space="preserve">. I excluded articles that either I or Chad Drake was a co-author of, as I already had the data for these studies </w:t>
      </w:r>
      <w:r w:rsidR="00E91A6C" w:rsidRPr="00B673F2">
        <w:fldChar w:fldCharType="begin"/>
      </w:r>
      <w:r w:rsidR="00D93E23">
        <w:instrText xml:space="preserve"> ADDIN ZOTERO_ITEM CSL_CITATION {"citationID":"x7xGI2jG","properties":{"formattedCitation":"(i.e., they are included in Hussey &amp; Drake, 2020)","plainCitation":"(i.e., they are included in Hussey &amp; Drake, 2020)","noteIndex":0},"citationItems":[{"id":15,"uris":["http://zotero.org/users/1687755/items/MU3ZSDRR"],"itemData":{"id":15,"type":"article-journal","abstract":"Evidence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E."}],"accessed":{"date-parts":[["2020",6,12]]},"issued":{"date-parts":[["2020"]]}},"label":"page","prefix":"i.e., they are included in "}],"schema":"https://github.com/citation-style-language/schema/raw/master/csl-citation.json"} </w:instrText>
      </w:r>
      <w:r w:rsidR="00E91A6C" w:rsidRPr="00B673F2">
        <w:fldChar w:fldCharType="separate"/>
      </w:r>
      <w:r w:rsidR="00C10376">
        <w:t>(i.e., they are included in Hussey &amp; Drake, 2020)</w:t>
      </w:r>
      <w:r w:rsidR="00E91A6C" w:rsidRPr="00B673F2">
        <w:fldChar w:fldCharType="end"/>
      </w:r>
      <w:r w:rsidR="00E91A6C" w:rsidRPr="00B673F2">
        <w:t>.</w:t>
      </w:r>
      <w:r w:rsidR="00DB13D2" w:rsidRPr="00B673F2">
        <w:t xml:space="preserve"> I found 52 such articles. </w:t>
      </w:r>
      <w:r w:rsidR="00747F9E" w:rsidRPr="00747F9E">
        <w:t>The references for these publications can be found in the Supplementary Materials (</w:t>
      </w:r>
      <w:hyperlink r:id="rId12" w:history="1">
        <w:r w:rsidR="002D05C7">
          <w:rPr>
            <w:rStyle w:val="Hyperlink"/>
          </w:rPr>
          <w:t>osf.io/ympv6</w:t>
        </w:r>
      </w:hyperlink>
      <w:r w:rsidR="00747F9E" w:rsidRPr="00747F9E">
        <w:t xml:space="preserve">). </w:t>
      </w:r>
      <w:r w:rsidR="00CE4808" w:rsidRPr="00B673F2">
        <w:t>The number of IRAP articles per journal can be found in Table 1.</w:t>
      </w:r>
    </w:p>
    <w:p w14:paraId="75F1BF97" w14:textId="77777777" w:rsidR="00C10376" w:rsidRDefault="00C10376" w:rsidP="00C10376">
      <w:pPr>
        <w:ind w:firstLine="0"/>
      </w:pPr>
    </w:p>
    <w:p w14:paraId="56500D33" w14:textId="77777777" w:rsidR="00C10376" w:rsidRPr="00B93464" w:rsidRDefault="00000000" w:rsidP="00C10376">
      <w:pPr>
        <w:pStyle w:val="figureandtablename"/>
      </w:pPr>
      <w:r w:rsidRPr="00B22929">
        <w:rPr>
          <w:b/>
          <w:bCs/>
        </w:rPr>
        <w:t>Table 1.</w:t>
      </w:r>
      <w:r w:rsidRPr="00B93464">
        <w:t xml:space="preserve"> Number of IRAP articles by journal.</w:t>
      </w:r>
    </w:p>
    <w:tbl>
      <w:tblPr>
        <w:tblW w:w="4321" w:type="dxa"/>
        <w:jc w:val="center"/>
        <w:tblBorders>
          <w:top w:val="single" w:sz="12" w:space="0" w:color="111111"/>
          <w:bottom w:val="single" w:sz="12" w:space="0" w:color="111111"/>
        </w:tblBorders>
        <w:shd w:val="clear" w:color="auto" w:fill="FFFFFF"/>
        <w:tblCellMar>
          <w:top w:w="15" w:type="dxa"/>
          <w:left w:w="15" w:type="dxa"/>
          <w:bottom w:w="15" w:type="dxa"/>
          <w:right w:w="15" w:type="dxa"/>
        </w:tblCellMar>
        <w:tblLook w:val="04A0" w:firstRow="1" w:lastRow="0" w:firstColumn="1" w:lastColumn="0" w:noHBand="0" w:noVBand="1"/>
      </w:tblPr>
      <w:tblGrid>
        <w:gridCol w:w="3420"/>
        <w:gridCol w:w="901"/>
      </w:tblGrid>
      <w:tr w:rsidR="002B26BF" w14:paraId="15EAAA86" w14:textId="77777777" w:rsidTr="005C295B">
        <w:trPr>
          <w:tblHeader/>
          <w:jc w:val="center"/>
        </w:trPr>
        <w:tc>
          <w:tcPr>
            <w:tcW w:w="3420" w:type="dxa"/>
            <w:tcBorders>
              <w:top w:val="nil"/>
              <w:left w:val="nil"/>
              <w:bottom w:val="single" w:sz="12" w:space="0" w:color="111111"/>
              <w:right w:val="nil"/>
            </w:tcBorders>
            <w:shd w:val="clear" w:color="auto" w:fill="FFFFFF"/>
            <w:tcMar>
              <w:top w:w="0" w:type="dxa"/>
              <w:left w:w="75" w:type="dxa"/>
              <w:bottom w:w="0" w:type="dxa"/>
              <w:right w:w="75" w:type="dxa"/>
            </w:tcMar>
            <w:vAlign w:val="center"/>
            <w:hideMark/>
          </w:tcPr>
          <w:p w14:paraId="5817356B" w14:textId="77777777" w:rsidR="00C10376" w:rsidRPr="00C35BC5" w:rsidRDefault="00000000" w:rsidP="005C295B">
            <w:pPr>
              <w:pStyle w:val="table"/>
              <w:jc w:val="left"/>
            </w:pPr>
            <w:r w:rsidRPr="00C35BC5">
              <w:t>Journal</w:t>
            </w:r>
          </w:p>
        </w:tc>
        <w:tc>
          <w:tcPr>
            <w:tcW w:w="901" w:type="dxa"/>
            <w:tcBorders>
              <w:top w:val="nil"/>
              <w:left w:val="nil"/>
              <w:bottom w:val="single" w:sz="12" w:space="0" w:color="111111"/>
              <w:right w:val="nil"/>
            </w:tcBorders>
            <w:shd w:val="clear" w:color="auto" w:fill="FFFFFF"/>
            <w:tcMar>
              <w:top w:w="0" w:type="dxa"/>
              <w:left w:w="75" w:type="dxa"/>
              <w:bottom w:w="0" w:type="dxa"/>
              <w:right w:w="75" w:type="dxa"/>
            </w:tcMar>
            <w:vAlign w:val="center"/>
            <w:hideMark/>
          </w:tcPr>
          <w:p w14:paraId="0D692630" w14:textId="77777777" w:rsidR="00C10376" w:rsidRPr="00C35BC5" w:rsidRDefault="00000000" w:rsidP="005C295B">
            <w:pPr>
              <w:pStyle w:val="table"/>
              <w:jc w:val="left"/>
            </w:pPr>
            <w:r w:rsidRPr="008017FA">
              <w:rPr>
                <w:i/>
                <w:iCs/>
              </w:rPr>
              <w:t>N</w:t>
            </w:r>
            <w:r w:rsidRPr="00C35BC5">
              <w:t xml:space="preserve"> articles</w:t>
            </w:r>
          </w:p>
        </w:tc>
      </w:tr>
      <w:tr w:rsidR="002B26BF" w14:paraId="1D047377"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669C9B2A" w14:textId="77777777" w:rsidR="00C10376" w:rsidRPr="00C35BC5" w:rsidRDefault="00000000" w:rsidP="005C295B">
            <w:pPr>
              <w:pStyle w:val="table"/>
              <w:jc w:val="left"/>
            </w:pPr>
            <w:r w:rsidRPr="00C35BC5">
              <w:t>The Psychological Record</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20F974D9" w14:textId="77777777" w:rsidR="00C10376" w:rsidRPr="00C35BC5" w:rsidRDefault="00000000" w:rsidP="005C295B">
            <w:pPr>
              <w:pStyle w:val="table"/>
              <w:tabs>
                <w:tab w:val="decimal" w:pos="445"/>
              </w:tabs>
            </w:pPr>
            <w:r w:rsidRPr="00C35BC5">
              <w:t>24</w:t>
            </w:r>
          </w:p>
        </w:tc>
      </w:tr>
      <w:tr w:rsidR="002B26BF" w14:paraId="139A8FCD"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4ECE4C69" w14:textId="77777777" w:rsidR="00C10376" w:rsidRPr="00C35BC5" w:rsidRDefault="00000000" w:rsidP="005C295B">
            <w:pPr>
              <w:pStyle w:val="table"/>
              <w:jc w:val="left"/>
            </w:pPr>
            <w:r w:rsidRPr="00C35BC5">
              <w:t>International Journal of Psychology &amp; Psychological Therapy</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5B562A1D" w14:textId="77777777" w:rsidR="00C10376" w:rsidRPr="00C35BC5" w:rsidRDefault="00000000" w:rsidP="005C295B">
            <w:pPr>
              <w:pStyle w:val="table"/>
              <w:tabs>
                <w:tab w:val="decimal" w:pos="445"/>
              </w:tabs>
            </w:pPr>
            <w:r w:rsidRPr="00C35BC5">
              <w:t>8</w:t>
            </w:r>
          </w:p>
        </w:tc>
      </w:tr>
      <w:tr w:rsidR="002B26BF" w14:paraId="05572BB1"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2B8B6937" w14:textId="77777777" w:rsidR="00C10376" w:rsidRPr="00C35BC5" w:rsidRDefault="00000000" w:rsidP="005C295B">
            <w:pPr>
              <w:pStyle w:val="table"/>
              <w:jc w:val="left"/>
            </w:pPr>
            <w:r w:rsidRPr="00C35BC5">
              <w:t>Journal of Contextual Behavioral Science</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1E50303C" w14:textId="77777777" w:rsidR="00C10376" w:rsidRPr="00C35BC5" w:rsidRDefault="00000000" w:rsidP="005C295B">
            <w:pPr>
              <w:pStyle w:val="table"/>
              <w:tabs>
                <w:tab w:val="decimal" w:pos="445"/>
              </w:tabs>
            </w:pPr>
            <w:r w:rsidRPr="00C35BC5">
              <w:t>5</w:t>
            </w:r>
          </w:p>
        </w:tc>
      </w:tr>
      <w:tr w:rsidR="002B26BF" w14:paraId="02011E28"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7C33DA1F" w14:textId="77777777" w:rsidR="00C10376" w:rsidRPr="00C35BC5" w:rsidRDefault="00000000" w:rsidP="005C295B">
            <w:pPr>
              <w:pStyle w:val="table"/>
              <w:jc w:val="left"/>
            </w:pPr>
            <w:r w:rsidRPr="00C35BC5">
              <w:t>Frontiers in Psychology</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6C43D9A2" w14:textId="77777777" w:rsidR="00C10376" w:rsidRPr="00C35BC5" w:rsidRDefault="00000000" w:rsidP="005C295B">
            <w:pPr>
              <w:pStyle w:val="table"/>
              <w:tabs>
                <w:tab w:val="decimal" w:pos="445"/>
              </w:tabs>
            </w:pPr>
            <w:r w:rsidRPr="00C35BC5">
              <w:t>4</w:t>
            </w:r>
          </w:p>
        </w:tc>
      </w:tr>
      <w:tr w:rsidR="002B26BF" w14:paraId="5046FE5E"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7FEE9335" w14:textId="77777777" w:rsidR="00C10376" w:rsidRPr="00C35BC5" w:rsidRDefault="00000000" w:rsidP="005C295B">
            <w:pPr>
              <w:pStyle w:val="table"/>
              <w:jc w:val="left"/>
            </w:pPr>
            <w:r w:rsidRPr="00C35BC5">
              <w:t>Behavior and Social Issues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7E925EAD" w14:textId="77777777" w:rsidR="00C10376" w:rsidRPr="00C35BC5" w:rsidRDefault="00000000" w:rsidP="005C295B">
            <w:pPr>
              <w:pStyle w:val="table"/>
              <w:tabs>
                <w:tab w:val="decimal" w:pos="445"/>
              </w:tabs>
            </w:pPr>
            <w:r w:rsidRPr="00C35BC5">
              <w:t>2</w:t>
            </w:r>
          </w:p>
        </w:tc>
      </w:tr>
      <w:tr w:rsidR="002B26BF" w14:paraId="1E29B4C9"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4E994F2A" w14:textId="77777777" w:rsidR="00C10376" w:rsidRPr="00C35BC5" w:rsidRDefault="00000000" w:rsidP="005C295B">
            <w:pPr>
              <w:pStyle w:val="table"/>
              <w:jc w:val="left"/>
            </w:pPr>
            <w:r w:rsidRPr="00C35BC5">
              <w:t>Behavioural Processes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6A7ED120" w14:textId="77777777" w:rsidR="00C10376" w:rsidRPr="00C35BC5" w:rsidRDefault="00000000" w:rsidP="005C295B">
            <w:pPr>
              <w:pStyle w:val="table"/>
              <w:tabs>
                <w:tab w:val="decimal" w:pos="445"/>
              </w:tabs>
            </w:pPr>
            <w:r w:rsidRPr="00C35BC5">
              <w:t>2</w:t>
            </w:r>
          </w:p>
        </w:tc>
      </w:tr>
      <w:tr w:rsidR="002B26BF" w14:paraId="1A068CCB"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410935AC" w14:textId="77777777" w:rsidR="00C10376" w:rsidRPr="00C35BC5" w:rsidRDefault="00000000" w:rsidP="005C295B">
            <w:pPr>
              <w:pStyle w:val="table"/>
              <w:jc w:val="left"/>
            </w:pPr>
            <w:r w:rsidRPr="00C35BC5">
              <w:t>Dementia: The International Journal of Social Research and Practice</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195CD93C" w14:textId="77777777" w:rsidR="00C10376" w:rsidRPr="00C35BC5" w:rsidRDefault="00000000" w:rsidP="005C295B">
            <w:pPr>
              <w:pStyle w:val="table"/>
              <w:tabs>
                <w:tab w:val="decimal" w:pos="445"/>
              </w:tabs>
            </w:pPr>
            <w:r w:rsidRPr="00C35BC5">
              <w:t>1</w:t>
            </w:r>
          </w:p>
        </w:tc>
      </w:tr>
      <w:tr w:rsidR="002B26BF" w14:paraId="03D5CC9D"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085411DB" w14:textId="77777777" w:rsidR="00C10376" w:rsidRPr="00C35BC5" w:rsidRDefault="00000000" w:rsidP="005C295B">
            <w:pPr>
              <w:pStyle w:val="table"/>
              <w:jc w:val="left"/>
            </w:pPr>
            <w:r w:rsidRPr="00C35BC5">
              <w:t>Emotional &amp; Behavioural Difficulties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1C3DA453" w14:textId="77777777" w:rsidR="00C10376" w:rsidRPr="00C35BC5" w:rsidRDefault="00000000" w:rsidP="005C295B">
            <w:pPr>
              <w:pStyle w:val="table"/>
              <w:tabs>
                <w:tab w:val="decimal" w:pos="445"/>
              </w:tabs>
            </w:pPr>
            <w:r w:rsidRPr="00C35BC5">
              <w:t>1</w:t>
            </w:r>
          </w:p>
        </w:tc>
      </w:tr>
      <w:tr w:rsidR="002B26BF" w14:paraId="61FA5284"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3C1748F3" w14:textId="77777777" w:rsidR="00C10376" w:rsidRPr="00C35BC5" w:rsidRDefault="00000000" w:rsidP="005C295B">
            <w:pPr>
              <w:pStyle w:val="table"/>
              <w:jc w:val="left"/>
            </w:pPr>
            <w:r w:rsidRPr="00C35BC5">
              <w:t>International Journal of Environmental Research and Public Health</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645668AB" w14:textId="77777777" w:rsidR="00C10376" w:rsidRPr="00C35BC5" w:rsidRDefault="00000000" w:rsidP="005C295B">
            <w:pPr>
              <w:pStyle w:val="table"/>
              <w:tabs>
                <w:tab w:val="decimal" w:pos="445"/>
              </w:tabs>
            </w:pPr>
            <w:r w:rsidRPr="00C35BC5">
              <w:t>1</w:t>
            </w:r>
          </w:p>
        </w:tc>
      </w:tr>
      <w:tr w:rsidR="002B26BF" w14:paraId="023BF238"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5B3C8F75" w14:textId="77777777" w:rsidR="00C10376" w:rsidRPr="00C35BC5" w:rsidRDefault="00000000" w:rsidP="005C295B">
            <w:pPr>
              <w:pStyle w:val="table"/>
              <w:jc w:val="left"/>
            </w:pPr>
            <w:r w:rsidRPr="00C35BC5">
              <w:t>Journal of Behavior Therapy and Experimental Psychiatry</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3D585EDC" w14:textId="77777777" w:rsidR="00C10376" w:rsidRPr="00C35BC5" w:rsidRDefault="00000000" w:rsidP="005C295B">
            <w:pPr>
              <w:pStyle w:val="table"/>
              <w:tabs>
                <w:tab w:val="decimal" w:pos="445"/>
              </w:tabs>
            </w:pPr>
            <w:r w:rsidRPr="00C35BC5">
              <w:t>1</w:t>
            </w:r>
          </w:p>
        </w:tc>
      </w:tr>
      <w:tr w:rsidR="002B26BF" w14:paraId="20935269"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50C80F15" w14:textId="77777777" w:rsidR="00C10376" w:rsidRPr="00C35BC5" w:rsidRDefault="00000000" w:rsidP="005C295B">
            <w:pPr>
              <w:pStyle w:val="table"/>
              <w:jc w:val="left"/>
            </w:pPr>
            <w:r w:rsidRPr="00C35BC5">
              <w:t>Journal of Eating Disorders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25F77013" w14:textId="77777777" w:rsidR="00C10376" w:rsidRPr="00C35BC5" w:rsidRDefault="00000000" w:rsidP="005C295B">
            <w:pPr>
              <w:pStyle w:val="table"/>
              <w:tabs>
                <w:tab w:val="decimal" w:pos="445"/>
              </w:tabs>
            </w:pPr>
            <w:r w:rsidRPr="00C35BC5">
              <w:t>1</w:t>
            </w:r>
          </w:p>
        </w:tc>
      </w:tr>
      <w:tr w:rsidR="002B26BF" w14:paraId="19D04D1C"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4ECD40E3" w14:textId="77777777" w:rsidR="00C10376" w:rsidRPr="00C35BC5" w:rsidRDefault="00000000" w:rsidP="005C295B">
            <w:pPr>
              <w:pStyle w:val="table"/>
              <w:jc w:val="left"/>
            </w:pPr>
            <w:r w:rsidRPr="00C35BC5">
              <w:t>Motivation and Emotion</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333F2DE4" w14:textId="77777777" w:rsidR="00C10376" w:rsidRPr="00C35BC5" w:rsidRDefault="00000000" w:rsidP="005C295B">
            <w:pPr>
              <w:pStyle w:val="table"/>
              <w:tabs>
                <w:tab w:val="decimal" w:pos="445"/>
              </w:tabs>
            </w:pPr>
            <w:r w:rsidRPr="00C35BC5">
              <w:t>1</w:t>
            </w:r>
          </w:p>
        </w:tc>
      </w:tr>
      <w:tr w:rsidR="002B26BF" w14:paraId="7F7C6B20"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672AF75F" w14:textId="77777777" w:rsidR="00C10376" w:rsidRPr="00C35BC5" w:rsidRDefault="00000000" w:rsidP="005C295B">
            <w:pPr>
              <w:pStyle w:val="table"/>
              <w:jc w:val="left"/>
            </w:pPr>
            <w:r w:rsidRPr="00C35BC5">
              <w:t>Social Psychology of Education: An International Journal</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7660ED4C" w14:textId="77777777" w:rsidR="00C10376" w:rsidRPr="00C35BC5" w:rsidRDefault="00000000" w:rsidP="005C295B">
            <w:pPr>
              <w:pStyle w:val="table"/>
              <w:tabs>
                <w:tab w:val="decimal" w:pos="445"/>
              </w:tabs>
            </w:pPr>
            <w:r w:rsidRPr="00C35BC5">
              <w:t>1</w:t>
            </w:r>
          </w:p>
        </w:tc>
      </w:tr>
    </w:tbl>
    <w:p w14:paraId="6326A7D4" w14:textId="77777777" w:rsidR="00C10376" w:rsidRPr="00C00608" w:rsidRDefault="00C10376" w:rsidP="00C10376">
      <w:pPr>
        <w:ind w:firstLine="0"/>
      </w:pPr>
    </w:p>
    <w:p w14:paraId="5D015DEF" w14:textId="77777777" w:rsidR="00F66967" w:rsidRDefault="00000000" w:rsidP="00F1010E">
      <w:pPr>
        <w:pStyle w:val="Heading2"/>
      </w:pPr>
      <w:r>
        <w:t>Journal policies</w:t>
      </w:r>
    </w:p>
    <w:p w14:paraId="187D8593" w14:textId="77777777" w:rsidR="00772B40" w:rsidRDefault="00000000" w:rsidP="00990128">
      <w:r>
        <w:t xml:space="preserve">Interestingly, three of the top four journals have data-sharing policies that require data sharing. </w:t>
      </w:r>
      <w:r w:rsidRPr="003D77E9">
        <w:t xml:space="preserve">The Psychological Record requires data sharing except in circumstances that must be justified at </w:t>
      </w:r>
      <w:r w:rsidR="00114F99">
        <w:t xml:space="preserve">the </w:t>
      </w:r>
      <w:r w:rsidRPr="003D77E9">
        <w:t xml:space="preserve">time of </w:t>
      </w:r>
      <w:r w:rsidRPr="003D77E9">
        <w:t xml:space="preserve">submission: “A submission to the journal implies that materials described in the manuscript, including all relevant raw data, will be freely available to any researcher wishing to use them for non-commercial purposes, without breaching participant confidentiality… All original research must include a </w:t>
      </w:r>
      <w:r w:rsidR="00AA5103">
        <w:t>Data Availability Statement</w:t>
      </w:r>
      <w:r w:rsidRPr="003D77E9">
        <w:t>.”</w:t>
      </w:r>
      <w:r>
        <w:t xml:space="preserve"> </w:t>
      </w:r>
      <w:r>
        <w:fldChar w:fldCharType="begin"/>
      </w:r>
      <w:r w:rsidR="00D93E23">
        <w:instrText xml:space="preserve"> ADDIN ZOTERO_ITEM CSL_CITATION {"citationID":"Bwyn7xdV","properties":{"formattedCitation":"(The Psychological Record, 2023)","plainCitation":"(The Psychological Record, 2023)","noteIndex":0},"citationItems":[{"id":5185,"uris":["http://zotero.org/users/1687755/items/TGGGQMEZ"],"itemData":{"id":5185,"type":"webpage","abstract":"Editorial Process All manuscripts will be considered for suitability for publication in The Psychological Record by the ...","container-title":"Springer","language":"en","title":"Instructions for Authors","URL":"https://www.springer.com/journal/40732/submission-guidelines","author":[{"literal":"The Psychological Record"}],"accessed":{"date-parts":[["2023",3,23]]},"issued":{"date-parts":[["2023"]]}}}],"schema":"https://github.com/citation-style-language/schema/raw/master/csl-citation.json"} </w:instrText>
      </w:r>
      <w:r>
        <w:fldChar w:fldCharType="separate"/>
      </w:r>
      <w:r>
        <w:rPr>
          <w:noProof/>
        </w:rPr>
        <w:t>(The Psychological Record, 2023)</w:t>
      </w:r>
      <w:r>
        <w:fldChar w:fldCharType="end"/>
      </w:r>
      <w:r>
        <w:t xml:space="preserve">. </w:t>
      </w:r>
      <w:r w:rsidR="00F508EC">
        <w:t xml:space="preserve">The </w:t>
      </w:r>
      <w:r w:rsidRPr="003D77E9">
        <w:t>International Journal of Psychology &amp; Psychological Therapy does not have a data-sharing policy</w:t>
      </w:r>
      <w:r>
        <w:t xml:space="preserve"> </w:t>
      </w:r>
      <w:r>
        <w:fldChar w:fldCharType="begin"/>
      </w:r>
      <w:r w:rsidR="00D93E23">
        <w:instrText xml:space="preserve"> ADDIN ZOTERO_ITEM CSL_CITATION {"citationID":"Y4uVcvAk","properties":{"formattedCitation":"(International Journal of Psychology and Psychological Therapy, 2023)","plainCitation":"(International Journal of Psychology and Psychological Therapy, 2023)","noteIndex":0},"citationItems":[{"id":5184,"uris":["http://zotero.org/users/1687755/items/DXB98YFY"],"itemData":{"id":5184,"type":"webpage","title":"Authors Guidelines","URL":"https://www.ijpsy.com/normas.html","author":[{"literal":"International Journal of Psychology and Psychological Therapy"}],"accessed":{"date-parts":[["2023",3,23]]},"issued":{"date-parts":[["2023"]]}}}],"schema":"https://github.com/citation-style-language/schema/raw/master/csl-citation.json"} </w:instrText>
      </w:r>
      <w:r>
        <w:fldChar w:fldCharType="separate"/>
      </w:r>
      <w:r>
        <w:rPr>
          <w:noProof/>
        </w:rPr>
        <w:t>(International Journal of Psychology and Psychological Therapy, 2023)</w:t>
      </w:r>
      <w:r>
        <w:fldChar w:fldCharType="end"/>
      </w:r>
      <w:r>
        <w:t xml:space="preserve">. The </w:t>
      </w:r>
      <w:r w:rsidRPr="003D77E9">
        <w:t xml:space="preserve">Journal of Contextual Behavioral Science requires data sharing except in circumstances that must be justified at </w:t>
      </w:r>
      <w:r w:rsidR="005C77CA">
        <w:t xml:space="preserve">the </w:t>
      </w:r>
      <w:r w:rsidRPr="003D77E9">
        <w:t>time of submission: “It is expected that all authors who publish in the Journal of Contextual Behavioral Science will share data upon reasonable request. Therefore, we ask authors who do not already have their data openly available to the public to include an author note indicating</w:t>
      </w:r>
      <w:r>
        <w:t xml:space="preserve"> ‘</w:t>
      </w:r>
      <w:r w:rsidRPr="003D77E9">
        <w:t>Data is available upon reasonable request</w:t>
      </w:r>
      <w:r>
        <w:t>’</w:t>
      </w:r>
      <w:r w:rsidRPr="003D77E9">
        <w:t>. Authors can request to leave this note out if they can provide an adequately strong justification for not doing so in the cover letter.”</w:t>
      </w:r>
      <w:r>
        <w:t xml:space="preserve"> </w:t>
      </w:r>
      <w:r>
        <w:fldChar w:fldCharType="begin"/>
      </w:r>
      <w:r w:rsidR="00D93E23">
        <w:instrText xml:space="preserve"> ADDIN ZOTERO_ITEM CSL_CITATION {"citationID":"1T1LX1Zf","properties":{"formattedCitation":"(Journal of Contextual Behavioral Science, 2023)","plainCitation":"(Journal of Contextual Behavioral Science, 2023)","noteIndex":0},"citationItems":[{"id":5183,"uris":["http://zotero.org/users/1687755/items/D44EMJYR"],"itemData":{"id":5183,"type":"webpage","title":"Guide for Authors","URL":"https://www.ijpsy.com/normas.html","author":[{"literal":"Journal of Contextual Behavioral Science"}],"accessed":{"date-parts":[["2023",3,23]]},"issued":{"date-parts":[["2023"]]}}}],"schema":"https://github.com/citation-style-language/schema/raw/master/csl-citation.json"} </w:instrText>
      </w:r>
      <w:r>
        <w:fldChar w:fldCharType="separate"/>
      </w:r>
      <w:r>
        <w:rPr>
          <w:noProof/>
        </w:rPr>
        <w:t>(Journal of Contextual Behavioral Science, 2023)</w:t>
      </w:r>
      <w:r>
        <w:fldChar w:fldCharType="end"/>
      </w:r>
      <w:r>
        <w:t xml:space="preserve">. Finally, Frontiers </w:t>
      </w:r>
      <w:r w:rsidRPr="003D77E9">
        <w:t xml:space="preserve">requires data sharing except in circumstances that must be justified at </w:t>
      </w:r>
      <w:r w:rsidR="005C77CA">
        <w:t xml:space="preserve">the </w:t>
      </w:r>
      <w:r w:rsidRPr="003D77E9">
        <w:t>time of submission: “Frontiers requires that authors make the</w:t>
      </w:r>
      <w:r>
        <w:t xml:space="preserve"> ‘</w:t>
      </w:r>
      <w:r w:rsidRPr="003D77E9">
        <w:t>minimal data set</w:t>
      </w:r>
      <w:r>
        <w:t>’</w:t>
      </w:r>
      <w:r w:rsidRPr="003D77E9">
        <w:t xml:space="preserve"> underlying the findings described and used to reach the conclusions of the manuscript, available to any qualified researchers</w:t>
      </w:r>
      <w:r>
        <w:t>.</w:t>
      </w:r>
      <w:r w:rsidRPr="003D77E9">
        <w:t>”</w:t>
      </w:r>
      <w:r>
        <w:t xml:space="preserve"> </w:t>
      </w:r>
      <w:r>
        <w:fldChar w:fldCharType="begin"/>
      </w:r>
      <w:r w:rsidR="00D93E23">
        <w:instrText xml:space="preserve"> ADDIN ZOTERO_ITEM CSL_CITATION {"citationID":"nrFghl2p","properties":{"formattedCitation":"(Frontiers, 2023)","plainCitation":"(Frontiers, 2023)","noteIndex":0},"citationItems":[{"id":5182,"uris":["http://zotero.org/users/1687755/items/2E8RXIBH"],"itemData":{"id":5182,"type":"webpage","abstract":"All submissions to Frontiers must align with our and COPE ethics guidelines. All Frontiers articles since July 2012 are published under the Creative Commons CC-BY license","language":"en","title":"Policies and publication ethics","URL":"https://www.frontiersin.org/guidelines/policies-and-publication-ethics","author":[{"literal":"Frontiers"}],"accessed":{"date-parts":[["2023",3,23]]},"issued":{"date-parts":[["2023"]]}}}],"schema":"https://github.com/citation-style-language/schema/raw/master/csl-citation.json"} </w:instrText>
      </w:r>
      <w:r>
        <w:fldChar w:fldCharType="separate"/>
      </w:r>
      <w:r>
        <w:rPr>
          <w:noProof/>
        </w:rPr>
        <w:t>(Frontiers, 2023)</w:t>
      </w:r>
      <w:r>
        <w:fldChar w:fldCharType="end"/>
      </w:r>
      <w:r>
        <w:t>.</w:t>
      </w:r>
      <w:r w:rsidR="000C3801">
        <w:t xml:space="preserve"> </w:t>
      </w:r>
    </w:p>
    <w:p w14:paraId="227A1386" w14:textId="2C34E56A" w:rsidR="00AB2FFF" w:rsidDel="00C4068F" w:rsidRDefault="00000000" w:rsidP="00AB2FFF">
      <w:pPr>
        <w:pStyle w:val="Heading2"/>
        <w:rPr>
          <w:moveFrom w:id="16" w:author="Hussey, Ian (PSY)" w:date="2024-04-07T09:57:00Z"/>
        </w:rPr>
      </w:pPr>
      <w:moveFromRangeStart w:id="17" w:author="Hussey, Ian (PSY)" w:date="2024-04-07T09:57:00Z" w:name="move163376244"/>
      <w:moveFrom w:id="18" w:author="Hussey, Ian (PSY)" w:date="2024-04-07T09:57:00Z">
        <w:r w:rsidDel="00C4068F">
          <w:t xml:space="preserve">Prevalence of </w:t>
        </w:r>
        <w:r w:rsidR="00AA5103" w:rsidDel="00C4068F">
          <w:t>D</w:t>
        </w:r>
        <w:r w:rsidDel="00C4068F">
          <w:t xml:space="preserve">ata </w:t>
        </w:r>
        <w:r w:rsidR="00AA5103" w:rsidDel="00C4068F">
          <w:t>A</w:t>
        </w:r>
        <w:r w:rsidDel="00C4068F">
          <w:t xml:space="preserve">vailability </w:t>
        </w:r>
        <w:r w:rsidR="00AA5103" w:rsidDel="00C4068F">
          <w:t>S</w:t>
        </w:r>
        <w:r w:rsidDel="00C4068F">
          <w:t>tatements</w:t>
        </w:r>
      </w:moveFrom>
    </w:p>
    <w:p w14:paraId="404BBB38" w14:textId="75B78522" w:rsidR="00AB2FFF" w:rsidDel="00C4068F" w:rsidRDefault="00000000" w:rsidP="00AB2FFF">
      <w:pPr>
        <w:rPr>
          <w:moveFrom w:id="19" w:author="Hussey, Ian (PSY)" w:date="2024-04-07T09:57:00Z"/>
        </w:rPr>
      </w:pPr>
      <w:moveFrom w:id="20" w:author="Hussey, Ian (PSY)" w:date="2024-04-07T09:57:00Z">
        <w:r w:rsidDel="00C4068F">
          <w:t>Of the 52 articles, 21 (4</w:t>
        </w:r>
        <w:r w:rsidR="00EC5183" w:rsidDel="00C4068F">
          <w:t>2.3</w:t>
        </w:r>
        <w:r w:rsidDel="00C4068F">
          <w:t xml:space="preserve">%) contained a data-sharing statement. Encouragingly, the proportion of articles increased from 0% in 2018 to 100% in 2022 (see Figure 1). It is worth noting that it is difficult to define a precise date when these policies came into effect. For example, from speaking </w:t>
        </w:r>
        <w:r w:rsidR="00A40519" w:rsidDel="00C4068F">
          <w:t xml:space="preserve">to </w:t>
        </w:r>
        <w:r w:rsidDel="00C4068F">
          <w:t>the editor of JCBS, these policies were progressively rolled out through the different levels of the journal’s article</w:t>
        </w:r>
        <w:r w:rsidR="00A40519" w:rsidDel="00C4068F">
          <w:t>-</w:t>
        </w:r>
        <w:r w:rsidDel="00C4068F">
          <w:t xml:space="preserve">handling processes over time. Regardless, results demonstrate that data-sharing statements have moved from absent to ubiquitous </w:t>
        </w:r>
        <w:r w:rsidR="002143D1" w:rsidDel="00C4068F">
          <w:t>over</w:t>
        </w:r>
        <w:r w:rsidDel="00C4068F">
          <w:t xml:space="preserve"> these years. </w:t>
        </w:r>
      </w:moveFrom>
    </w:p>
    <w:moveFromRangeEnd w:id="17"/>
    <w:p w14:paraId="345A2E62" w14:textId="77777777" w:rsidR="009B63CF" w:rsidRDefault="009B63CF" w:rsidP="009B63CF">
      <w:pPr>
        <w:ind w:firstLine="0"/>
      </w:pPr>
    </w:p>
    <w:p w14:paraId="02B233AE" w14:textId="77777777" w:rsidR="009B63CF" w:rsidRPr="00664F28" w:rsidRDefault="00000000" w:rsidP="009B63CF">
      <w:pPr>
        <w:pStyle w:val="figureandtablename"/>
      </w:pPr>
      <w:r w:rsidRPr="00664F28">
        <w:rPr>
          <w:b/>
          <w:bCs/>
        </w:rPr>
        <w:t>Figure 1.</w:t>
      </w:r>
      <w:r w:rsidRPr="00664F28">
        <w:t xml:space="preserve"> Percent of articles reporting a </w:t>
      </w:r>
      <w:r>
        <w:t>Data Availability Statement</w:t>
      </w:r>
      <w:del w:id="21" w:author="Hussey, Ian (PSY)" w:date="2024-04-07T09:53:00Z">
        <w:r w:rsidDel="008F7ED4">
          <w:delText>s</w:delText>
        </w:r>
      </w:del>
      <w:r w:rsidRPr="00664F28">
        <w:t xml:space="preserve"> </w:t>
      </w:r>
      <w:r>
        <w:t>by</w:t>
      </w:r>
      <w:r w:rsidRPr="00664F28">
        <w:t xml:space="preserve"> year.</w:t>
      </w:r>
    </w:p>
    <w:p w14:paraId="09755808" w14:textId="77777777" w:rsidR="009B63CF" w:rsidRDefault="00000000" w:rsidP="009B63CF">
      <w:pPr>
        <w:ind w:firstLine="0"/>
      </w:pPr>
      <w:r>
        <w:rPr>
          <w:noProof/>
        </w:rPr>
        <w:drawing>
          <wp:inline distT="0" distB="0" distL="0" distR="0" wp14:anchorId="58A63656" wp14:editId="7B7F5888">
            <wp:extent cx="2723745" cy="18924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04683" cy="1948664"/>
                    </a:xfrm>
                    <a:prstGeom prst="rect">
                      <a:avLst/>
                    </a:prstGeom>
                  </pic:spPr>
                </pic:pic>
              </a:graphicData>
            </a:graphic>
          </wp:inline>
        </w:drawing>
      </w:r>
    </w:p>
    <w:p w14:paraId="75BED8C3" w14:textId="77777777" w:rsidR="009B63CF" w:rsidRDefault="009B63CF" w:rsidP="009B63CF">
      <w:pPr>
        <w:ind w:firstLine="0"/>
      </w:pPr>
    </w:p>
    <w:p w14:paraId="3D56BF13" w14:textId="77777777" w:rsidR="00C4068F" w:rsidRDefault="00C4068F" w:rsidP="00C4068F">
      <w:pPr>
        <w:pStyle w:val="Heading2"/>
        <w:rPr>
          <w:moveTo w:id="22" w:author="Hussey, Ian (PSY)" w:date="2024-04-07T09:57:00Z"/>
        </w:rPr>
      </w:pPr>
      <w:moveToRangeStart w:id="23" w:author="Hussey, Ian (PSY)" w:date="2024-04-07T09:57:00Z" w:name="move163376244"/>
      <w:moveTo w:id="24" w:author="Hussey, Ian (PSY)" w:date="2024-04-07T09:57:00Z">
        <w:r>
          <w:t>Prevalence of Data Availability Statements</w:t>
        </w:r>
      </w:moveTo>
    </w:p>
    <w:p w14:paraId="43ED1511" w14:textId="77777777" w:rsidR="00C4068F" w:rsidRDefault="00C4068F" w:rsidP="00C4068F">
      <w:pPr>
        <w:rPr>
          <w:moveTo w:id="25" w:author="Hussey, Ian (PSY)" w:date="2024-04-07T09:57:00Z"/>
        </w:rPr>
      </w:pPr>
      <w:moveTo w:id="26" w:author="Hussey, Ian (PSY)" w:date="2024-04-07T09:57:00Z">
        <w:r>
          <w:t xml:space="preserve">Of the 52 articles, 21 (42.3%) contained a data-sharing statement. Encouragingly, the proportion of articles increased from 0% in 2018 to 100% in 2022 (see Figure 1). It is worth noting that it is difficult to define a precise date when these policies came into effect. For example, from speaking to the editor of JCBS, these policies were progressively rolled out through the different levels of the journal’s article-handling processes over time. Regardless, results demonstrate that data-sharing statements have moved from absent to ubiquitous over these years. </w:t>
        </w:r>
      </w:moveTo>
    </w:p>
    <w:moveToRangeEnd w:id="23"/>
    <w:p w14:paraId="358EA7F8" w14:textId="77777777" w:rsidR="002B6AEC" w:rsidRPr="003D77E9" w:rsidRDefault="00000000" w:rsidP="00F1010E">
      <w:pPr>
        <w:pStyle w:val="Heading2"/>
      </w:pPr>
      <w:r>
        <w:lastRenderedPageBreak/>
        <w:t>Prevalence of data sharing upon request</w:t>
      </w:r>
    </w:p>
    <w:p w14:paraId="3CCE984E" w14:textId="77777777" w:rsidR="00B43F88" w:rsidRDefault="00000000" w:rsidP="00F1010E">
      <w:r>
        <w:t xml:space="preserve">I </w:t>
      </w:r>
      <w:r w:rsidR="000B6F94">
        <w:t>sent</w:t>
      </w:r>
      <w:r w:rsidR="0051504C">
        <w:t xml:space="preserve"> a data</w:t>
      </w:r>
      <w:r w:rsidR="0097747F">
        <w:t xml:space="preserve">-sharing </w:t>
      </w:r>
      <w:r w:rsidR="0051504C">
        <w:t xml:space="preserve">request to </w:t>
      </w:r>
      <w:r w:rsidR="00204C26">
        <w:t xml:space="preserve">the </w:t>
      </w:r>
      <w:r>
        <w:t xml:space="preserve">authors of every article </w:t>
      </w:r>
      <w:r w:rsidR="0051504C">
        <w:t>via email</w:t>
      </w:r>
      <w:r w:rsidR="00E91A6C">
        <w:t xml:space="preserve">. </w:t>
      </w:r>
      <w:r w:rsidR="00705A51">
        <w:t>A copy of the email can be found in the supplementary materials (</w:t>
      </w:r>
      <w:hyperlink r:id="rId14" w:history="1">
        <w:r w:rsidR="002D05C7" w:rsidRPr="002D05C7">
          <w:rPr>
            <w:rStyle w:val="Hyperlink"/>
          </w:rPr>
          <w:t>osf.io/aetpq</w:t>
        </w:r>
      </w:hyperlink>
      <w:r w:rsidR="00705A51">
        <w:t xml:space="preserve">). In summary, it stated that I wished to obtain the data from publications using the IRAP published in the last 5 years; that data would be screened for any personally identifying information and then posted to a project on the Open Science Framework; and that I hoped that authors could reply within two weeks to indicate whether they are able and willing to share the data. </w:t>
      </w:r>
    </w:p>
    <w:p w14:paraId="5CB5BF8D" w14:textId="77777777" w:rsidR="00705A51" w:rsidRDefault="00000000" w:rsidP="00F1010E">
      <w:r>
        <w:t>In some cases, authors replied that they could not allow data to be made public, in which cases I replied that I was also willing to obtain the data and not make it public. I also noted that I was willing to sign any data-sharing agreements that authors felt were necessary.</w:t>
      </w:r>
      <w:r w:rsidR="00C252AA">
        <w:t xml:space="preserve"> The strategy was therefore to request data to make it openly available in the first instance, and to request it be shared with me but not made public as a fallback option.</w:t>
      </w:r>
    </w:p>
    <w:p w14:paraId="43826E8C" w14:textId="1B8A4FCB" w:rsidR="0072166B" w:rsidRDefault="00000000" w:rsidP="00483D57">
      <w:r>
        <w:t>In the first instance</w:t>
      </w:r>
      <w:r w:rsidR="001E08B6">
        <w:t>,</w:t>
      </w:r>
      <w:r>
        <w:t xml:space="preserve"> I attempted to contact the corresponding author using the email listed in the published article. If I did not receive a response offering to share the data, I then contacted the </w:t>
      </w:r>
      <w:ins w:id="27" w:author="Hussey, Ian (PSY)" w:date="2024-04-03T15:31:00Z">
        <w:r w:rsidR="00D70191">
          <w:t>first</w:t>
        </w:r>
      </w:ins>
      <w:ins w:id="28" w:author="Hussey, Ian (PSY)" w:date="2024-04-03T15:29:00Z">
        <w:r w:rsidR="009762E8">
          <w:t xml:space="preserve"> </w:t>
        </w:r>
      </w:ins>
      <w:del w:id="29" w:author="Hussey, Ian (PSY)" w:date="2024-04-03T15:27:00Z">
        <w:r w:rsidDel="009762E8">
          <w:delText xml:space="preserve">apparent </w:delText>
        </w:r>
      </w:del>
      <w:del w:id="30" w:author="Hussey, Ian (PSY)" w:date="2024-04-03T15:29:00Z">
        <w:r w:rsidDel="009762E8">
          <w:delText xml:space="preserve">senior </w:delText>
        </w:r>
      </w:del>
      <w:r>
        <w:t>author</w:t>
      </w:r>
      <w:ins w:id="31" w:author="Hussey, Ian (PSY)" w:date="2024-04-03T15:31:00Z">
        <w:r w:rsidR="00D70191">
          <w:t xml:space="preserve">, if they were </w:t>
        </w:r>
      </w:ins>
      <w:ins w:id="32" w:author="Hussey, Ian (PSY)" w:date="2024-04-03T15:32:00Z">
        <w:r w:rsidR="00D70191">
          <w:t xml:space="preserve">also listed as the </w:t>
        </w:r>
      </w:ins>
      <w:ins w:id="33" w:author="Hussey, Ian (PSY)" w:date="2024-04-03T15:31:00Z">
        <w:r w:rsidR="00D70191">
          <w:t>corresponding author</w:t>
        </w:r>
      </w:ins>
      <w:r>
        <w:t>. If I again did not receive a response, I contacted other authors</w:t>
      </w:r>
      <w:ins w:id="34" w:author="Hussey, Ian (PSY)" w:date="2024-04-03T15:29:00Z">
        <w:r w:rsidR="009762E8">
          <w:t xml:space="preserve"> in order of </w:t>
        </w:r>
      </w:ins>
      <w:ins w:id="35" w:author="Hussey, Ian (PSY)" w:date="2024-04-03T15:30:00Z">
        <w:r w:rsidR="009762E8">
          <w:t>apparent seniority (e.g., contacting professors before PhD students)</w:t>
        </w:r>
      </w:ins>
      <w:del w:id="36" w:author="Hussey, Ian (PSY)" w:date="2024-04-03T15:29:00Z">
        <w:r w:rsidDel="009762E8">
          <w:delText xml:space="preserve"> starting with the senior author</w:delText>
        </w:r>
      </w:del>
      <w:r>
        <w:t xml:space="preserve">. </w:t>
      </w:r>
      <w:ins w:id="37" w:author="Hussey, Ian (PSY)" w:date="2024-04-03T15:32:00Z">
        <w:r w:rsidR="00D70191">
          <w:t>Note that the IRAP literature does not, at the time of writing, conform to the norm present in some fields tha</w:t>
        </w:r>
      </w:ins>
      <w:ins w:id="38" w:author="Hussey, Ian (PSY)" w:date="2024-04-03T15:33:00Z">
        <w:r w:rsidR="00D70191">
          <w:t>t</w:t>
        </w:r>
      </w:ins>
      <w:ins w:id="39" w:author="Hussey, Ian (PSY)" w:date="2024-04-03T15:32:00Z">
        <w:r w:rsidR="00D70191">
          <w:t xml:space="preserve"> the final author is considered to be the “senior” author, so seniority </w:t>
        </w:r>
      </w:ins>
      <w:ins w:id="40" w:author="Hussey, Ian (PSY)" w:date="2024-04-03T15:33:00Z">
        <w:r w:rsidR="00D70191">
          <w:t>did not easily map onto authorship order</w:t>
        </w:r>
      </w:ins>
      <w:ins w:id="41" w:author="Hussey, Ian (PSY)" w:date="2024-04-03T15:32:00Z">
        <w:r w:rsidR="00D70191">
          <w:t xml:space="preserve">. </w:t>
        </w:r>
      </w:ins>
      <w:r>
        <w:t xml:space="preserve">In many cases, </w:t>
      </w:r>
      <w:ins w:id="42" w:author="Hussey, Ian (PSY)" w:date="2024-04-03T15:30:00Z">
        <w:r w:rsidR="009762E8">
          <w:t xml:space="preserve">a given </w:t>
        </w:r>
      </w:ins>
      <w:r>
        <w:t>author</w:t>
      </w:r>
      <w:ins w:id="43" w:author="Hussey, Ian (PSY)" w:date="2024-04-03T15:30:00Z">
        <w:r w:rsidR="009762E8">
          <w:t xml:space="preserve"> </w:t>
        </w:r>
      </w:ins>
      <w:del w:id="44" w:author="Hussey, Ian (PSY)" w:date="2024-04-03T15:30:00Z">
        <w:r w:rsidDel="009762E8">
          <w:delText xml:space="preserve">s </w:delText>
        </w:r>
      </w:del>
      <w:r>
        <w:t>instructed me to speak to other co-authors to obtain the data. This was therefore a highly iterative process of sending email request</w:t>
      </w:r>
      <w:r w:rsidR="00626903">
        <w:t>s</w:t>
      </w:r>
      <w:r>
        <w:t>. At least two co-authors of every article were contacted.</w:t>
      </w:r>
      <w:r w:rsidR="00483D57">
        <w:t xml:space="preserve"> </w:t>
      </w:r>
      <w:r w:rsidR="003C1C85">
        <w:t>In total, 5</w:t>
      </w:r>
      <w:r w:rsidR="008B60FB">
        <w:t>6</w:t>
      </w:r>
      <w:r w:rsidR="003C1C85">
        <w:t xml:space="preserve"> researchers were contacte</w:t>
      </w:r>
      <w:r w:rsidR="00483D57">
        <w:t>d</w:t>
      </w:r>
      <w:r w:rsidR="003C1C85">
        <w:t xml:space="preserve">. </w:t>
      </w:r>
    </w:p>
    <w:p w14:paraId="10ADB907" w14:textId="45F02A00" w:rsidR="00D33AE3" w:rsidRDefault="00000000" w:rsidP="00D33AE3">
      <w:pPr>
        <w:rPr>
          <w:ins w:id="45" w:author="Hussey, Ian (PSY)" w:date="2024-04-03T15:45:00Z"/>
          <w:noProof/>
        </w:rPr>
      </w:pPr>
      <w:r>
        <w:t xml:space="preserve">In order to define a study endpoint, results were finalised 60 days after sending the first email to each author. This number was based on previous work by </w:t>
      </w:r>
      <w:r>
        <w:rPr>
          <w:noProof/>
        </w:rPr>
        <w:t xml:space="preserve">Tedersoo and colleagues </w:t>
      </w:r>
      <w:r>
        <w:rPr>
          <w:noProof/>
        </w:rPr>
        <w:fldChar w:fldCharType="begin"/>
      </w:r>
      <w:r w:rsidR="00D93E23">
        <w:rPr>
          <w:noProof/>
        </w:rPr>
        <w:instrText xml:space="preserve"> ADDIN ZOTERO_ITEM CSL_CITATION {"citationID":"5PRzdBCt","properties":{"formattedCitation":"(2021)","plainCitation":"(2021)","noteIndex":0},"citationItems":[{"id":5181,"uris":["http://zotero.org/users/1687755/items/MUEEULRW"],"itemData":{"id":5181,"type":"article-journal","abstract":"Data sharing is one of the cornerstones of modern science that enables large-scale analyses and reproducibility. We evaluated data availability in research articles across nine disciplines in Nature and Science magazines and recorded corresponding authors’ concerns, requests and reasons for declining data sharing. Although data sharing has improved in the last decade and particularly in recent years, data availability and willingness to share data still differ greatly among disciplines. We observed that statements of data availability upon (reasonable) request are inefficient and should not be allowed by journals. To improve data sharing at the time of manuscript acceptance, researchers should be better motivated to release their data with real benefits such as recognition, or bonus points in grant and job applications. We recommend that data management costs should be covered by funding agencies; publicly available research data ought to be included in the evaluation of applications; and surveillance of data sharing should be enforced by both academic publishers and funders. These cross-discipline survey data are available from the plutoF repository.","container-title":"Scientific Data","DOI":"10.1038/s41597-021-00981-0","ISSN":"2052-4463","issue":"1","journalAbbreviation":"Sci Data","language":"en","license":"2021 The Author(s)","note":"number: 1\npublisher: Nature Publishing Group","page":"192","source":"www.nature.com","title":"Data sharing practices and data availability upon request differ across scientific disciplines","volume":"8","author":[{"family":"Tedersoo","given":"Leho"},{"family":"Küngas","given":"Rainer"},{"family":"Oras","given":"Ester"},{"family":"Köster","given":"Kajar"},{"family":"Eenmaa","given":"Helen"},{"family":"Leijen","given":"Äli"},{"family":"Pedaste","given":"Margus"},{"family":"Raju","given":"Marju"},{"family":"Astapova","given":"Anastasiya"},{"family":"Lukner","given":"Heli"},{"family":"Kogermann","given":"Karin"},{"family":"Sepp","given":"Tuul"}],"issued":{"date-parts":[["2021",7,27]]}},"label":"page","suppress-author":true}],"schema":"https://github.com/citation-style-language/schema/raw/master/csl-citation.json"} </w:instrText>
      </w:r>
      <w:r>
        <w:rPr>
          <w:noProof/>
        </w:rPr>
        <w:fldChar w:fldCharType="separate"/>
      </w:r>
      <w:r>
        <w:rPr>
          <w:noProof/>
        </w:rPr>
        <w:t>(2021)</w:t>
      </w:r>
      <w:r>
        <w:rPr>
          <w:noProof/>
        </w:rPr>
        <w:fldChar w:fldCharType="end"/>
      </w:r>
      <w:r>
        <w:rPr>
          <w:noProof/>
        </w:rPr>
        <w:t xml:space="preserve"> who demonstrated that authors who shared data upon request tend to do so relatively quickly, </w:t>
      </w:r>
      <w:r w:rsidR="001C23CF">
        <w:rPr>
          <w:noProof/>
        </w:rPr>
        <w:t>and</w:t>
      </w:r>
      <w:r>
        <w:rPr>
          <w:noProof/>
        </w:rPr>
        <w:t xml:space="preserve"> the probability of data being shared per day of waiting </w:t>
      </w:r>
      <w:r w:rsidR="00D603D6">
        <w:rPr>
          <w:noProof/>
        </w:rPr>
        <w:t>falls</w:t>
      </w:r>
      <w:r>
        <w:rPr>
          <w:noProof/>
        </w:rPr>
        <w:t xml:space="preserve"> rapidly over time </w:t>
      </w:r>
      <w:del w:id="46" w:author="Hussey, Ian (PSY)" w:date="2024-04-03T15:47:00Z">
        <w:r w:rsidDel="00D33AE3">
          <w:rPr>
            <w:noProof/>
          </w:rPr>
          <w:delText xml:space="preserve">(50% within 15 days, </w:delText>
        </w:r>
      </w:del>
      <w:del w:id="47" w:author="Hussey, Ian (PSY)" w:date="2024-04-03T15:43:00Z">
        <w:r w:rsidDel="00D70191">
          <w:rPr>
            <w:noProof/>
          </w:rPr>
          <w:delText>c.</w:delText>
        </w:r>
      </w:del>
      <w:del w:id="48" w:author="Hussey, Ian (PSY)" w:date="2024-04-03T15:45:00Z">
        <w:r w:rsidDel="00D70191">
          <w:rPr>
            <w:noProof/>
          </w:rPr>
          <w:delText xml:space="preserve">85% within 30 days, c.97% within 60 days). </w:delText>
        </w:r>
      </w:del>
      <w:ins w:id="49" w:author="Hussey, Ian (PSY)" w:date="2024-04-03T15:47:00Z">
        <w:r w:rsidR="00D33AE3">
          <w:t>(</w:t>
        </w:r>
      </w:ins>
      <w:ins w:id="50" w:author="Hussey, Ian (PSY)" w:date="2024-04-03T15:45:00Z">
        <w:r w:rsidR="00D33AE3">
          <w:t xml:space="preserve">50% within </w:t>
        </w:r>
      </w:ins>
      <w:ins w:id="51" w:author="Hussey, Ian (PSY)" w:date="2024-04-03T15:46:00Z">
        <w:r w:rsidR="00D33AE3">
          <w:t>15 days,</w:t>
        </w:r>
      </w:ins>
      <w:ins w:id="52" w:author="Hussey, Ian (PSY)" w:date="2024-04-03T15:45:00Z">
        <w:r w:rsidR="00D33AE3">
          <w:t xml:space="preserve"> 75%</w:t>
        </w:r>
      </w:ins>
      <w:ins w:id="53" w:author="Hussey, Ian (PSY)" w:date="2024-04-03T15:46:00Z">
        <w:r w:rsidR="00D33AE3">
          <w:t xml:space="preserve"> within 28 days, </w:t>
        </w:r>
      </w:ins>
      <w:ins w:id="54" w:author="Hussey, Ian (PSY)" w:date="2024-04-03T15:45:00Z">
        <w:r w:rsidR="00D33AE3">
          <w:t xml:space="preserve">90% </w:t>
        </w:r>
      </w:ins>
      <w:ins w:id="55" w:author="Hussey, Ian (PSY)" w:date="2024-04-03T15:46:00Z">
        <w:r w:rsidR="00D33AE3">
          <w:t xml:space="preserve">within </w:t>
        </w:r>
      </w:ins>
      <w:ins w:id="56" w:author="Hussey, Ian (PSY)" w:date="2024-04-03T15:49:00Z">
        <w:r w:rsidR="00D41947">
          <w:t>34</w:t>
        </w:r>
      </w:ins>
      <w:ins w:id="57" w:author="Hussey, Ian (PSY)" w:date="2024-04-03T15:46:00Z">
        <w:r w:rsidR="00D33AE3">
          <w:t xml:space="preserve"> days,</w:t>
        </w:r>
      </w:ins>
      <w:ins w:id="58" w:author="Hussey, Ian (PSY)" w:date="2024-04-03T15:45:00Z">
        <w:r w:rsidR="00D33AE3">
          <w:t xml:space="preserve"> 95%</w:t>
        </w:r>
      </w:ins>
      <w:ins w:id="59" w:author="Hussey, Ian (PSY)" w:date="2024-04-03T15:46:00Z">
        <w:r w:rsidR="00D33AE3">
          <w:t xml:space="preserve"> within 48 days, </w:t>
        </w:r>
      </w:ins>
      <w:ins w:id="60" w:author="Hussey, Ian (PSY)" w:date="2024-04-03T15:47:00Z">
        <w:r w:rsidR="00D33AE3">
          <w:t xml:space="preserve">97% within 59 days, </w:t>
        </w:r>
      </w:ins>
      <w:ins w:id="61" w:author="Hussey, Ian (PSY)" w:date="2024-04-03T15:46:00Z">
        <w:r w:rsidR="00D33AE3">
          <w:t xml:space="preserve">and </w:t>
        </w:r>
      </w:ins>
      <w:ins w:id="62" w:author="Hussey, Ian (PSY)" w:date="2024-04-03T15:45:00Z">
        <w:r w:rsidR="00D33AE3">
          <w:t>99%</w:t>
        </w:r>
      </w:ins>
      <w:ins w:id="63" w:author="Hussey, Ian (PSY)" w:date="2024-04-03T15:46:00Z">
        <w:r w:rsidR="00D33AE3">
          <w:t xml:space="preserve"> within 90 days</w:t>
        </w:r>
      </w:ins>
      <w:ins w:id="64" w:author="Hussey, Ian (PSY)" w:date="2024-04-03T15:47:00Z">
        <w:r w:rsidR="00D33AE3">
          <w:t>)</w:t>
        </w:r>
      </w:ins>
      <w:ins w:id="65" w:author="Hussey, Ian (PSY)" w:date="2024-04-03T15:46:00Z">
        <w:r w:rsidR="00D33AE3">
          <w:t>.</w:t>
        </w:r>
      </w:ins>
      <w:ins w:id="66" w:author="Hussey, Ian (PSY)" w:date="2024-04-03T15:45:00Z">
        <w:r w:rsidR="00D33AE3">
          <w:t xml:space="preserve"> </w:t>
        </w:r>
      </w:ins>
    </w:p>
    <w:p w14:paraId="6B189803" w14:textId="5870694D" w:rsidR="00D33AE3" w:rsidDel="00D33AE3" w:rsidRDefault="00D33AE3" w:rsidP="00D33AE3">
      <w:pPr>
        <w:rPr>
          <w:del w:id="67" w:author="Hussey, Ian (PSY)" w:date="2024-04-03T15:47:00Z"/>
        </w:rPr>
      </w:pPr>
    </w:p>
    <w:p w14:paraId="59153762" w14:textId="61B5C6A9" w:rsidR="00A47396" w:rsidRDefault="00000000" w:rsidP="00F1010E">
      <w:pPr>
        <w:rPr>
          <w:ins w:id="68" w:author="Hussey, Ian (PSY)" w:date="2024-04-03T16:23:00Z"/>
        </w:rPr>
      </w:pPr>
      <w:r>
        <w:t>Aggregating results across all co-authors of each article, I received a reply to my email</w:t>
      </w:r>
      <w:r w:rsidR="001564B0">
        <w:t>(s)</w:t>
      </w:r>
      <w:r>
        <w:t xml:space="preserve"> in </w:t>
      </w:r>
      <w:r w:rsidR="00394E88">
        <w:t>82.7</w:t>
      </w:r>
      <w:r>
        <w:t>%</w:t>
      </w:r>
      <w:ins w:id="69" w:author="Hussey, Ian (PSY)" w:date="2024-04-03T16:21:00Z">
        <w:r w:rsidR="005012E6">
          <w:t xml:space="preserve">, </w:t>
        </w:r>
      </w:ins>
      <w:del w:id="70" w:author="Hussey, Ian (PSY)" w:date="2024-04-03T16:21:00Z">
        <w:r w:rsidDel="005012E6">
          <w:delText xml:space="preserve"> </w:delText>
        </w:r>
      </w:del>
      <w:ins w:id="71" w:author="Hussey, Ian (PSY)" w:date="2024-04-03T16:21:00Z">
        <w:r w:rsidR="005012E6">
          <w:t xml:space="preserve">95% CI [69.7, 91.8] </w:t>
        </w:r>
      </w:ins>
      <w:r>
        <w:t>of cases</w:t>
      </w:r>
      <w:del w:id="72" w:author="Hussey, Ian (PSY)" w:date="2024-04-03T16:21:00Z">
        <w:r w:rsidDel="005012E6">
          <w:delText xml:space="preserve"> (</w:delText>
        </w:r>
      </w:del>
      <w:ins w:id="73" w:author="Hussey, Ian (PSY)" w:date="2024-04-03T16:21:00Z">
        <w:r w:rsidR="005012E6">
          <w:t xml:space="preserve"> (</w:t>
        </w:r>
      </w:ins>
      <w:r w:rsidR="002A202F">
        <w:t>43</w:t>
      </w:r>
      <w:r>
        <w:t xml:space="preserve"> articles). </w:t>
      </w:r>
      <w:r w:rsidR="003E7F14">
        <w:t xml:space="preserve">Authors reported being able and willing to share their data in </w:t>
      </w:r>
      <w:r w:rsidR="00EC5183">
        <w:t>42.3</w:t>
      </w:r>
      <w:r w:rsidR="003E7F14">
        <w:t>%</w:t>
      </w:r>
      <w:ins w:id="74" w:author="Hussey, Ian (PSY)" w:date="2024-04-03T16:21:00Z">
        <w:r w:rsidR="005012E6">
          <w:t>, 95% CI [28</w:t>
        </w:r>
      </w:ins>
      <w:ins w:id="75" w:author="Hussey, Ian (PSY)" w:date="2024-04-03T16:22:00Z">
        <w:r w:rsidR="005012E6">
          <w:t>.7, 56.8</w:t>
        </w:r>
      </w:ins>
      <w:ins w:id="76" w:author="Hussey, Ian (PSY)" w:date="2024-04-03T16:21:00Z">
        <w:r w:rsidR="005012E6">
          <w:t>]</w:t>
        </w:r>
      </w:ins>
      <w:r w:rsidR="003E7F14">
        <w:t xml:space="preserve"> of cases (</w:t>
      </w:r>
      <w:r w:rsidR="00EC5183">
        <w:t>22</w:t>
      </w:r>
      <w:r w:rsidR="003E7F14">
        <w:t xml:space="preserve"> articles). Authors actually shared their data in </w:t>
      </w:r>
      <w:r w:rsidR="00EC5183">
        <w:t>2</w:t>
      </w:r>
      <w:r w:rsidR="00CE35E9">
        <w:t>6.9</w:t>
      </w:r>
      <w:r>
        <w:t>%</w:t>
      </w:r>
      <w:ins w:id="77" w:author="Hussey, Ian (PSY)" w:date="2024-04-03T16:22:00Z">
        <w:r w:rsidR="004C7B55">
          <w:t>, 95% CI [15.6, 41.0]</w:t>
        </w:r>
      </w:ins>
      <w:r w:rsidR="003E7F14">
        <w:t xml:space="preserve"> of cases (</w:t>
      </w:r>
      <w:r w:rsidR="00EC5183">
        <w:t>1</w:t>
      </w:r>
      <w:r w:rsidR="00CE35E9">
        <w:t>4</w:t>
      </w:r>
      <w:r w:rsidR="003E7F14">
        <w:t xml:space="preserve"> articles).</w:t>
      </w:r>
      <w:ins w:id="78" w:author="Hussey, Ian (PSY)" w:date="2024-04-04T11:20:00Z">
        <w:r w:rsidR="00FC7FC3">
          <w:t xml:space="preserve"> When </w:t>
        </w:r>
      </w:ins>
      <w:del w:id="79" w:author="Hussey, Ian (PSY)" w:date="2024-04-04T11:20:00Z">
        <w:r w:rsidR="003E7F14" w:rsidDel="00FC7FC3">
          <w:delText xml:space="preserve"> </w:delText>
        </w:r>
      </w:del>
      <w:ins w:id="80" w:author="Hussey, Ian (PSY)" w:date="2024-04-04T11:12:00Z">
        <w:r w:rsidR="00116D85">
          <w:t xml:space="preserve">authors </w:t>
        </w:r>
      </w:ins>
      <w:ins w:id="81" w:author="Hussey, Ian (PSY)" w:date="2024-04-04T11:19:00Z">
        <w:r w:rsidR="00FC7FC3">
          <w:t xml:space="preserve">initially </w:t>
        </w:r>
      </w:ins>
      <w:ins w:id="82" w:author="Hussey, Ian (PSY)" w:date="2024-04-04T11:12:00Z">
        <w:r w:rsidR="00116D85">
          <w:t xml:space="preserve">reported that they would share the data but did not </w:t>
        </w:r>
      </w:ins>
      <w:ins w:id="83" w:author="Hussey, Ian (PSY)" w:date="2024-04-04T11:13:00Z">
        <w:r w:rsidR="00116D85">
          <w:t xml:space="preserve">actually </w:t>
        </w:r>
      </w:ins>
      <w:ins w:id="84" w:author="Hussey, Ian (PSY)" w:date="2024-04-04T11:14:00Z">
        <w:r w:rsidR="00116D85">
          <w:t>do so</w:t>
        </w:r>
      </w:ins>
      <w:ins w:id="85" w:author="Hussey, Ian (PSY)" w:date="2024-04-04T11:19:00Z">
        <w:r w:rsidR="00FC7FC3">
          <w:t>, th</w:t>
        </w:r>
      </w:ins>
      <w:ins w:id="86" w:author="Hussey, Ian (PSY)" w:date="2024-04-04T11:20:00Z">
        <w:r w:rsidR="00FC7FC3">
          <w:t xml:space="preserve">e nature of these interactions and </w:t>
        </w:r>
      </w:ins>
      <w:ins w:id="87" w:author="Hussey, Ian (PSY)" w:date="2024-04-04T11:19:00Z">
        <w:r w:rsidR="00FC7FC3">
          <w:t xml:space="preserve">the reasons given took </w:t>
        </w:r>
      </w:ins>
      <w:ins w:id="88" w:author="Hussey, Ian (PSY)" w:date="2024-04-04T11:14:00Z">
        <w:r w:rsidR="00116D85">
          <w:t xml:space="preserve">a variety of different forms: some authors simply stopped replying to emails, </w:t>
        </w:r>
      </w:ins>
      <w:ins w:id="89" w:author="Hussey, Ian (PSY)" w:date="2024-04-04T11:17:00Z">
        <w:r w:rsidR="00116D85">
          <w:t>some</w:t>
        </w:r>
      </w:ins>
      <w:ins w:id="90" w:author="Hussey, Ian (PSY)" w:date="2024-04-04T11:14:00Z">
        <w:r w:rsidR="00116D85">
          <w:t xml:space="preserve"> </w:t>
        </w:r>
      </w:ins>
      <w:ins w:id="91" w:author="Hussey, Ian (PSY)" w:date="2024-04-04T11:16:00Z">
        <w:r w:rsidR="00116D85">
          <w:t xml:space="preserve">raised ethical </w:t>
        </w:r>
      </w:ins>
      <w:ins w:id="92" w:author="Hussey, Ian (PSY)" w:date="2024-04-04T11:21:00Z">
        <w:r w:rsidR="00FC7FC3">
          <w:t xml:space="preserve">or legal </w:t>
        </w:r>
      </w:ins>
      <w:ins w:id="93" w:author="Hussey, Ian (PSY)" w:date="2024-04-04T11:16:00Z">
        <w:r w:rsidR="00116D85">
          <w:t xml:space="preserve">issues, </w:t>
        </w:r>
      </w:ins>
      <w:ins w:id="94" w:author="Hussey, Ian (PSY)" w:date="2024-04-04T11:18:00Z">
        <w:r w:rsidR="00116D85">
          <w:t xml:space="preserve">and others reported that the data could only be </w:t>
        </w:r>
        <w:r w:rsidR="00116D85">
          <w:t>shared via a university platform that did not yet exist.</w:t>
        </w:r>
      </w:ins>
      <w:ins w:id="95" w:author="Hussey, Ian (PSY)" w:date="2024-04-04T11:21:00Z">
        <w:r w:rsidR="00FC7FC3">
          <w:t xml:space="preserve"> Impediments to data sharing are discussed in more detail later.</w:t>
        </w:r>
      </w:ins>
    </w:p>
    <w:p w14:paraId="607D7D4B" w14:textId="77777777" w:rsidR="009F7750" w:rsidRDefault="009F7750" w:rsidP="009F7750">
      <w:pPr>
        <w:rPr>
          <w:moveTo w:id="96" w:author="Hussey, Ian (PSY)" w:date="2024-04-03T16:23:00Z"/>
        </w:rPr>
      </w:pPr>
      <w:moveToRangeStart w:id="97" w:author="Hussey, Ian (PSY)" w:date="2024-04-03T16:23:00Z" w:name="move163053830"/>
      <w:moveTo w:id="98" w:author="Hussey, Ian (PSY)" w:date="2024-04-03T16:23:00Z">
        <w:r>
          <w:t xml:space="preserve">Unlike the prevalence of data availability statements, no linear trend in data sharing upon request was observed between articles published in 2018 to 2022 (see Figure 2). This was somewhat surprising, given that (a) more recent years had greater coverage of Data Availability Statements, and (b) previous work has found that data availability decreases over time, with a half-life of between 6 and 9 years </w:t>
        </w:r>
        <w:r>
          <w:fldChar w:fldCharType="begin"/>
        </w:r>
        <w:r>
          <w:instrText xml:space="preserve"> ADDIN ZOTERO_ITEM CSL_CITATION {"citationID":"V7MJTSwE","properties":{"formattedCitation":"(Minocher et al., 2021)","plainCitation":"(Minocher et al., 2021)","noteIndex":0},"citationItems":[{"id":12367,"uris":["http://zotero.org/groups/2510878/items/N9BNQH4G"],"itemData":{"id":12367,"type":"article-journal","abstract":"Reproducibility is integral to science, but difficult to achieve. Previous research has quantified low rates of data availability and results reproducibility across the biological and behavioural sciences. Here, we surveyed 560 empirical publications, published between 1955 and 2018 in the social learning literature, a research topic that spans animal behaviour, behavioural ecology, cultural evolution and evolutionary psychology. Data were recoverable online or through direct data requests for 30% of this sample. Data recovery declines exponentially with time since publication, halving every 6 years, and up to every 9 years for human experimental data. When data for a publication can be recovered, we estimate a high probability of subsequent data usability (87%), analytical clarity (97%) and agreement of published results with reproduced findings (96%). This corresponds to an overall rate of recovering data and reproducing results of 23%, largely driven by the unavailability or incompleteness of data. We thus outline clear measures to improve the reproducibility of research on the ecology and evolution of social behaviour.","container-title":"Royal Society Open Science","DOI":"10.1098/rsos.210450","issue":"9","note":"publisher: Royal Society","page":"210450","source":"royalsocietypublishing.org (Atypon)","title":"Estimating the reproducibility of social learning research published between 1955 and 2018","volume":"8","author":[{"family":"Minocher","given":"Riana"},{"family":"Atmaca","given":"Silke"},{"family":"Bavero","given":"Claudia"},{"family":"McElreath","given":"Richard"},{"family":"Beheim","given":"Bret"}],"issued":{"date-parts":[["2021",9,15]]}}}],"schema":"https://github.com/citation-style-language/schema/raw/master/csl-citation.json"} </w:instrText>
        </w:r>
        <w:r>
          <w:fldChar w:fldCharType="separate"/>
        </w:r>
        <w:r>
          <w:rPr>
            <w:noProof/>
          </w:rPr>
          <w:t>(Minocher et al., 2021)</w:t>
        </w:r>
        <w:r>
          <w:fldChar w:fldCharType="end"/>
        </w:r>
        <w:r>
          <w:t>.</w:t>
        </w:r>
      </w:moveTo>
    </w:p>
    <w:moveToRangeEnd w:id="97"/>
    <w:p w14:paraId="670907CF" w14:textId="73866D41" w:rsidR="009F7750" w:rsidDel="009F7750" w:rsidRDefault="009F7750" w:rsidP="00F1010E">
      <w:pPr>
        <w:rPr>
          <w:del w:id="99" w:author="Hussey, Ian (PSY)" w:date="2024-04-03T16:23:00Z"/>
        </w:rPr>
      </w:pPr>
    </w:p>
    <w:p w14:paraId="1DFA7E99" w14:textId="071A41B1" w:rsidR="006B2ECC" w:rsidDel="009F7750" w:rsidRDefault="006B2ECC" w:rsidP="006B2ECC">
      <w:pPr>
        <w:ind w:firstLine="0"/>
        <w:rPr>
          <w:del w:id="100" w:author="Hussey, Ian (PSY)" w:date="2024-04-03T16:23:00Z"/>
        </w:rPr>
      </w:pPr>
    </w:p>
    <w:p w14:paraId="2DD77ED0" w14:textId="77777777" w:rsidR="006B2ECC" w:rsidRPr="00664F28" w:rsidRDefault="00000000" w:rsidP="006B2ECC">
      <w:pPr>
        <w:pStyle w:val="figureandtablename"/>
      </w:pPr>
      <w:r w:rsidRPr="00664F28">
        <w:rPr>
          <w:b/>
          <w:bCs/>
        </w:rPr>
        <w:t xml:space="preserve">Figure </w:t>
      </w:r>
      <w:r>
        <w:rPr>
          <w:b/>
          <w:bCs/>
        </w:rPr>
        <w:t>2</w:t>
      </w:r>
      <w:r w:rsidRPr="00664F28">
        <w:rPr>
          <w:b/>
          <w:bCs/>
        </w:rPr>
        <w:t>.</w:t>
      </w:r>
      <w:r w:rsidRPr="00664F28">
        <w:t xml:space="preserve"> Percent of articles </w:t>
      </w:r>
      <w:r>
        <w:t>sharing data upon request</w:t>
      </w:r>
      <w:r w:rsidRPr="00664F28">
        <w:t xml:space="preserve"> </w:t>
      </w:r>
      <w:r>
        <w:t>by</w:t>
      </w:r>
      <w:r w:rsidRPr="00664F28">
        <w:t xml:space="preserve"> year</w:t>
      </w:r>
      <w:r>
        <w:t xml:space="preserve"> of publication</w:t>
      </w:r>
      <w:r w:rsidRPr="00664F28">
        <w:t>.</w:t>
      </w:r>
    </w:p>
    <w:p w14:paraId="3F28B320" w14:textId="77777777" w:rsidR="006B2ECC" w:rsidRDefault="00000000" w:rsidP="006B2ECC">
      <w:pPr>
        <w:ind w:firstLine="0"/>
      </w:pPr>
      <w:r>
        <w:rPr>
          <w:noProof/>
          <w14:ligatures w14:val="standardContextual"/>
        </w:rPr>
        <w:drawing>
          <wp:inline distT="0" distB="0" distL="0" distR="0" wp14:anchorId="5F744AB2" wp14:editId="0B628115">
            <wp:extent cx="2743835" cy="1906905"/>
            <wp:effectExtent l="0" t="0" r="0" b="0"/>
            <wp:docPr id="1520440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440358" name="Picture 152044035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3835" cy="1906905"/>
                    </a:xfrm>
                    <a:prstGeom prst="rect">
                      <a:avLst/>
                    </a:prstGeom>
                  </pic:spPr>
                </pic:pic>
              </a:graphicData>
            </a:graphic>
          </wp:inline>
        </w:drawing>
      </w:r>
    </w:p>
    <w:p w14:paraId="176CA9FF" w14:textId="77777777" w:rsidR="006B2ECC" w:rsidRDefault="006B2ECC" w:rsidP="003C3926"/>
    <w:p w14:paraId="3EC2472C" w14:textId="38C6EED4" w:rsidR="00B02C5D" w:rsidDel="009F7750" w:rsidRDefault="00000000" w:rsidP="000F7F9B">
      <w:pPr>
        <w:rPr>
          <w:moveFrom w:id="101" w:author="Hussey, Ian (PSY)" w:date="2024-04-03T16:23:00Z"/>
        </w:rPr>
      </w:pPr>
      <w:moveFromRangeStart w:id="102" w:author="Hussey, Ian (PSY)" w:date="2024-04-03T16:23:00Z" w:name="move163053830"/>
      <w:moveFrom w:id="103" w:author="Hussey, Ian (PSY)" w:date="2024-04-03T16:23:00Z">
        <w:r w:rsidDel="009F7750">
          <w:t xml:space="preserve">Unlike the prevalence of data availability statements, no linear trend in data sharing upon request was observed between articles published in 2018 to 2022 (see Figure 2). This was somewhat surprising, given that (a) more recent years had greater coverage of Data Availability Statements, and (b) </w:t>
        </w:r>
        <w:r w:rsidR="001A739A" w:rsidDel="009F7750">
          <w:t>previous work has found that data availability decreases over time</w:t>
        </w:r>
        <w:r w:rsidR="0082674F" w:rsidDel="009F7750">
          <w:t xml:space="preserve">, with a half-life of between 6 and 9 years </w:t>
        </w:r>
        <w:r w:rsidR="0082674F" w:rsidDel="009F7750">
          <w:fldChar w:fldCharType="begin"/>
        </w:r>
        <w:r w:rsidR="00D93E23" w:rsidDel="009F7750">
          <w:instrText xml:space="preserve"> ADDIN ZOTERO_ITEM CSL_CITATION {"citationID":"V7MJTSwE","properties":{"formattedCitation":"(Minocher et al., 2021)","plainCitation":"(Minocher et al., 2021)","noteIndex":0},"citationItems":[{"id":12367,"uris":["http://zotero.org/groups/2510878/items/N9BNQH4G"],"itemData":{"id":12367,"type":"article-journal","abstract":"Reproducibility is integral to science, but difficult to achieve. Previous research has quantified low rates of data availability and results reproducibility across the biological and behavioural sciences. Here, we surveyed 560 empirical publications, published between 1955 and 2018 in the social learning literature, a research topic that spans animal behaviour, behavioural ecology, cultural evolution and evolutionary psychology. Data were recoverable online or through direct data requests for 30% of this sample. Data recovery declines exponentially with time since publication, halving every 6 years, and up to every 9 years for human experimental data. When data for a publication can be recovered, we estimate a high probability of subsequent data usability (87%), analytical clarity (97%) and agreement of published results with reproduced findings (96%). This corresponds to an overall rate of recovering data and reproducing results of 23%, largely driven by the unavailability or incompleteness of data. We thus outline clear measures to improve the reproducibility of research on the ecology and evolution of social behaviour.","container-title":"Royal Society Open Science","DOI":"10.1098/rsos.210450","issue":"9","note":"publisher: Royal Society","page":"210450","source":"royalsocietypublishing.org (Atypon)","title":"Estimating the reproducibility of social learning research published between 1955 and 2018","volume":"8","author":[{"family":"Minocher","given":"Riana"},{"family":"Atmaca","given":"Silke"},{"family":"Bavero","given":"Claudia"},{"family":"McElreath","given":"Richard"},{"family":"Beheim","given":"Bret"}],"issued":{"date-parts":[["2021",9,15]]}}}],"schema":"https://github.com/citation-style-language/schema/raw/master/csl-citation.json"} </w:instrText>
        </w:r>
        <w:r w:rsidR="0082674F" w:rsidDel="009F7750">
          <w:fldChar w:fldCharType="separate"/>
        </w:r>
        <w:r w:rsidR="0082674F" w:rsidDel="009F7750">
          <w:rPr>
            <w:noProof/>
          </w:rPr>
          <w:t>(Minocher et al., 2021)</w:t>
        </w:r>
        <w:r w:rsidR="0082674F" w:rsidDel="009F7750">
          <w:fldChar w:fldCharType="end"/>
        </w:r>
        <w:r w:rsidDel="009F7750">
          <w:t>.</w:t>
        </w:r>
      </w:moveFrom>
    </w:p>
    <w:moveFromRangeEnd w:id="102"/>
    <w:p w14:paraId="3E312AEA" w14:textId="77777777" w:rsidR="00B07406" w:rsidRDefault="00000000" w:rsidP="00B07406">
      <w:pPr>
        <w:pStyle w:val="Heading2"/>
      </w:pPr>
      <w:r>
        <w:t xml:space="preserve">Relationship between </w:t>
      </w:r>
      <w:r w:rsidR="00DF5CAA">
        <w:t xml:space="preserve">promissory </w:t>
      </w:r>
      <w:r>
        <w:t>Data Availability Statements and actual data sharing</w:t>
      </w:r>
    </w:p>
    <w:p w14:paraId="7F483B3B" w14:textId="77777777" w:rsidR="004968FB" w:rsidRDefault="00000000" w:rsidP="004968FB">
      <w:r>
        <w:t xml:space="preserve">It is useful to consider data sharing in the subsets of different types of Data Availability Statements. I make a distinction between </w:t>
      </w:r>
      <w:r w:rsidR="008A3E24">
        <w:t xml:space="preserve">statements of </w:t>
      </w:r>
      <w:r>
        <w:t xml:space="preserve">actual sharing at </w:t>
      </w:r>
      <w:r w:rsidR="005C77CA">
        <w:t xml:space="preserve">the </w:t>
      </w:r>
      <w:r>
        <w:t xml:space="preserve">time of publication (e.g., a URL included in the article that links to a data repository containing the data for the study, or reference to supplementary materials published alongside the article) and promissory data sharing (e.g., a statement that data is available upon request, or upon ‘reasonable’ request). </w:t>
      </w:r>
    </w:p>
    <w:p w14:paraId="111539AD" w14:textId="6E8D0CCA" w:rsidR="00D15724" w:rsidRPr="00972EA1" w:rsidRDefault="00000000" w:rsidP="00D15724">
      <w:r w:rsidRPr="00F1010E">
        <w:t>Three articles</w:t>
      </w:r>
      <w:ins w:id="104" w:author="Hussey, Ian (PSY)" w:date="2024-04-03T16:23:00Z">
        <w:r w:rsidR="00F75CDA">
          <w:t>’</w:t>
        </w:r>
      </w:ins>
      <w:del w:id="105" w:author="Hussey, Ian (PSY)" w:date="2024-04-03T16:23:00Z">
        <w:r w:rsidRPr="00F1010E" w:rsidDel="00F75CDA">
          <w:delText>'</w:delText>
        </w:r>
      </w:del>
      <w:r w:rsidRPr="00F1010E">
        <w:t xml:space="preserve"> data-sharing statements represented claims of actual data sharing</w:t>
      </w:r>
      <w:r>
        <w:t xml:space="preserve"> at </w:t>
      </w:r>
      <w:r w:rsidR="005C77CA">
        <w:t xml:space="preserve">the </w:t>
      </w:r>
      <w:r>
        <w:t>time of publication</w:t>
      </w:r>
      <w:r w:rsidRPr="00F1010E">
        <w:t>. Of those</w:t>
      </w:r>
      <w:ins w:id="106" w:author="Hussey, Ian (PSY)" w:date="2024-04-04T11:23:00Z">
        <w:r w:rsidR="00FC7FC3">
          <w:t>,</w:t>
        </w:r>
      </w:ins>
      <w:r w:rsidRPr="00F1010E">
        <w:t xml:space="preserve"> </w:t>
      </w:r>
      <w:ins w:id="107" w:author="Hussey, Ian (PSY)" w:date="2024-04-04T11:23:00Z">
        <w:r w:rsidR="00D80B34">
          <w:t xml:space="preserve">only </w:t>
        </w:r>
      </w:ins>
      <w:r w:rsidRPr="00F1010E">
        <w:t xml:space="preserve">two </w:t>
      </w:r>
      <w:ins w:id="108" w:author="Hussey, Ian (PSY)" w:date="2024-04-04T11:23:00Z">
        <w:r w:rsidR="00FC7FC3">
          <w:t xml:space="preserve">(66.7%) </w:t>
        </w:r>
      </w:ins>
      <w:r w:rsidRPr="00F1010E">
        <w:t>actually provided the data</w:t>
      </w:r>
      <w:ins w:id="109" w:author="Hussey, Ian (PSY)" w:date="2024-04-04T11:24:00Z">
        <w:r w:rsidR="00D80B34">
          <w:t xml:space="preserve"> as described</w:t>
        </w:r>
      </w:ins>
      <w:ins w:id="110" w:author="Hussey, Ian (PSY)" w:date="2024-04-03T15:53:00Z">
        <w:r w:rsidR="001C1E7D">
          <w:t xml:space="preserve">, in both </w:t>
        </w:r>
      </w:ins>
      <w:del w:id="111" w:author="Hussey, Ian (PSY)" w:date="2024-04-03T15:53:00Z">
        <w:r w:rsidRPr="00F1010E" w:rsidDel="001C1E7D">
          <w:delText xml:space="preserve"> (both </w:delText>
        </w:r>
      </w:del>
      <w:ins w:id="112" w:author="Hussey, Ian (PSY)" w:date="2024-04-03T15:53:00Z">
        <w:r w:rsidR="001C1E7D">
          <w:t xml:space="preserve">cases </w:t>
        </w:r>
      </w:ins>
      <w:r w:rsidRPr="00F1010E">
        <w:t xml:space="preserve">via links to the Open Science Framework </w:t>
      </w:r>
      <w:del w:id="113" w:author="Hussey, Ian (PSY)" w:date="2024-04-03T15:53:00Z">
        <w:r w:rsidRPr="00F1010E" w:rsidDel="001C1E7D">
          <w:delText xml:space="preserve">or </w:delText>
        </w:r>
      </w:del>
      <w:ins w:id="114" w:author="Hussey, Ian (PSY)" w:date="2024-04-03T15:53:00Z">
        <w:r w:rsidR="001C1E7D">
          <w:t>and</w:t>
        </w:r>
        <w:r w:rsidR="001C1E7D" w:rsidRPr="00F1010E">
          <w:t xml:space="preserve"> </w:t>
        </w:r>
      </w:ins>
      <w:r w:rsidRPr="00F1010E">
        <w:t>ResearchGate</w:t>
      </w:r>
      <w:ins w:id="115" w:author="Hussey, Ian (PSY)" w:date="2024-04-03T15:53:00Z">
        <w:r w:rsidR="001C1E7D">
          <w:t xml:space="preserve"> (note however that </w:t>
        </w:r>
      </w:ins>
      <w:ins w:id="116" w:author="Hussey, Ian (PSY)" w:date="2024-04-03T15:54:00Z">
        <w:r w:rsidR="001C1E7D">
          <w:t xml:space="preserve">I would recommend researchers to use services offered by </w:t>
        </w:r>
      </w:ins>
      <w:ins w:id="117" w:author="Hussey, Ian (PSY)" w:date="2024-04-03T15:53:00Z">
        <w:r w:rsidR="001C1E7D">
          <w:t>not</w:t>
        </w:r>
      </w:ins>
      <w:ins w:id="118" w:author="Hussey, Ian (PSY)" w:date="2024-04-03T16:17:00Z">
        <w:r w:rsidR="001C1E7D">
          <w:t>-</w:t>
        </w:r>
      </w:ins>
      <w:ins w:id="119" w:author="Hussey, Ian (PSY)" w:date="2024-04-03T15:54:00Z">
        <w:r w:rsidR="001C1E7D">
          <w:t>for</w:t>
        </w:r>
      </w:ins>
      <w:ins w:id="120" w:author="Hussey, Ian (PSY)" w:date="2024-04-03T16:17:00Z">
        <w:r w:rsidR="001C1E7D">
          <w:t>-</w:t>
        </w:r>
      </w:ins>
      <w:ins w:id="121" w:author="Hussey, Ian (PSY)" w:date="2024-04-03T15:54:00Z">
        <w:r w:rsidR="001C1E7D">
          <w:t>profit entities with longer</w:t>
        </w:r>
      </w:ins>
      <w:ins w:id="122" w:author="Hussey, Ian (PSY)" w:date="2024-04-07T09:53:00Z">
        <w:r w:rsidR="000042F3">
          <w:t>-</w:t>
        </w:r>
      </w:ins>
      <w:ins w:id="123" w:author="Hussey, Ian (PSY)" w:date="2024-04-03T15:54:00Z">
        <w:r w:rsidR="001C1E7D">
          <w:t xml:space="preserve">term </w:t>
        </w:r>
      </w:ins>
      <w:ins w:id="124" w:author="Hussey, Ian (PSY)" w:date="2024-04-03T15:55:00Z">
        <w:r w:rsidR="001C1E7D">
          <w:t xml:space="preserve">data preservation structures in place, such </w:t>
        </w:r>
      </w:ins>
      <w:ins w:id="125" w:author="Hussey, Ian (PSY)" w:date="2024-04-03T15:54:00Z">
        <w:r w:rsidR="001C1E7D">
          <w:t>the OS</w:t>
        </w:r>
      </w:ins>
      <w:ins w:id="126" w:author="Hussey, Ian (PSY)" w:date="2024-04-03T15:55:00Z">
        <w:r w:rsidR="001C1E7D">
          <w:t>F, over for</w:t>
        </w:r>
      </w:ins>
      <w:ins w:id="127" w:author="Hussey, Ian (PSY)" w:date="2024-04-03T16:17:00Z">
        <w:r w:rsidR="001C1E7D">
          <w:t>-</w:t>
        </w:r>
      </w:ins>
      <w:ins w:id="128" w:author="Hussey, Ian (PSY)" w:date="2024-04-03T15:55:00Z">
        <w:r w:rsidR="001C1E7D">
          <w:t>profit entities such as ResearchGate)</w:t>
        </w:r>
      </w:ins>
      <w:del w:id="129" w:author="Hussey, Ian (PSY)" w:date="2024-04-03T15:53:00Z">
        <w:r w:rsidRPr="00F1010E" w:rsidDel="001C1E7D">
          <w:delText>)</w:delText>
        </w:r>
      </w:del>
      <w:r w:rsidRPr="00F1010E">
        <w:t>. One article stated that “All</w:t>
      </w:r>
      <w:r w:rsidRPr="005F130E">
        <w:t xml:space="preserve"> data generated or analysed during this study are included in this article and its supplementary information files</w:t>
      </w:r>
      <w:r>
        <w:t xml:space="preserve">”. However, no such supplementary materials were available on the journal’s website. </w:t>
      </w:r>
      <w:ins w:id="130" w:author="Hussey, Ian (PSY)" w:date="2024-04-04T11:28:00Z">
        <w:r w:rsidR="00972EA1" w:rsidRPr="00972EA1">
          <w:rPr>
            <w:lang w:val="en-US"/>
            <w:rPrChange w:id="131" w:author="Hussey, Ian (PSY)" w:date="2024-04-04T11:28:00Z">
              <w:rPr>
                <w:i/>
                <w:iCs/>
                <w:lang w:val="en-US"/>
              </w:rPr>
            </w:rPrChange>
          </w:rPr>
          <w:t>In this case, a</w:t>
        </w:r>
        <w:r w:rsidR="00972EA1" w:rsidRPr="00972EA1">
          <w:rPr>
            <w:rPrChange w:id="132" w:author="Hussey, Ian (PSY)" w:date="2024-04-04T11:28:00Z">
              <w:rPr>
                <w:i/>
                <w:iCs/>
              </w:rPr>
            </w:rPrChange>
          </w:rPr>
          <w:t>n author was able to provide the data upon request, however the inaccuracy of the data sharing statement is still notable.</w:t>
        </w:r>
      </w:ins>
      <w:del w:id="133" w:author="Hussey, Ian (PSY)" w:date="2024-04-04T11:24:00Z">
        <w:r w:rsidRPr="00972EA1" w:rsidDel="00D80B34">
          <w:delText xml:space="preserve">66.7% of articles with data sharing statements implying actual data sharing at </w:delText>
        </w:r>
        <w:r w:rsidR="005C77CA" w:rsidRPr="00972EA1" w:rsidDel="00D80B34">
          <w:delText xml:space="preserve">the </w:delText>
        </w:r>
        <w:r w:rsidRPr="00972EA1" w:rsidDel="00D80B34">
          <w:delText>time of publication shared data without the need to contact the authors.</w:delText>
        </w:r>
      </w:del>
    </w:p>
    <w:p w14:paraId="76526342" w14:textId="5CE1AE80" w:rsidR="0086488B" w:rsidRDefault="00000000" w:rsidP="001B4526">
      <w:r>
        <w:t xml:space="preserve">Of the </w:t>
      </w:r>
      <w:r w:rsidRPr="00471F72">
        <w:t>3</w:t>
      </w:r>
      <w:r>
        <w:t>1 articles without a Data Availability Statement, 8 shared data upon request (</w:t>
      </w:r>
      <w:r w:rsidRPr="00471F72">
        <w:t>2</w:t>
      </w:r>
      <w:r>
        <w:t>5.8%</w:t>
      </w:r>
      <w:ins w:id="134" w:author="Hussey, Ian (PSY)" w:date="2024-04-03T16:23:00Z">
        <w:r w:rsidR="002E32A4">
          <w:t>, 95</w:t>
        </w:r>
      </w:ins>
      <w:ins w:id="135" w:author="Hussey, Ian (PSY)" w:date="2024-04-03T16:24:00Z">
        <w:r w:rsidR="002E32A4">
          <w:t>% CI [</w:t>
        </w:r>
        <w:r w:rsidR="00701F30">
          <w:t>11.9, 44.6</w:t>
        </w:r>
        <w:r w:rsidR="002E32A4">
          <w:t>]</w:t>
        </w:r>
      </w:ins>
      <w:r>
        <w:t xml:space="preserve">). Of the 18 articles with a promissory Data </w:t>
      </w:r>
      <w:r>
        <w:lastRenderedPageBreak/>
        <w:t>Availability Statement, 3 shared data upon request (16.7%</w:t>
      </w:r>
      <w:ins w:id="136" w:author="Hussey, Ian (PSY)" w:date="2024-04-03T16:24:00Z">
        <w:r w:rsidR="002319B7">
          <w:t>, 95% CI [</w:t>
        </w:r>
        <w:r w:rsidR="00120915">
          <w:t>3.6</w:t>
        </w:r>
        <w:r w:rsidR="002319B7">
          <w:t xml:space="preserve">, </w:t>
        </w:r>
        <w:r w:rsidR="00120915">
          <w:t>41.4</w:t>
        </w:r>
        <w:r w:rsidR="002319B7">
          <w:t>]</w:t>
        </w:r>
      </w:ins>
      <w:r>
        <w:t xml:space="preserve">). </w:t>
      </w:r>
      <w:ins w:id="137" w:author="Hussey, Ian (PSY)" w:date="2024-04-03T16:19:00Z">
        <w:r w:rsidR="00A06808">
          <w:t xml:space="preserve">That is, data sharing was descriptively lower in articles with a promissory data sharing statement than no statement at all. </w:t>
        </w:r>
      </w:ins>
      <w:r>
        <w:t xml:space="preserve">A Chi-squared test suggested that the presence of a Data Availability Statement was not associated with a higher rate of actual data sharing upon request, </w:t>
      </w:r>
      <w:r w:rsidRPr="0092721D">
        <w:t>χ</w:t>
      </w:r>
      <w:r>
        <w:t xml:space="preserve">(1) = 0.35, </w:t>
      </w:r>
      <w:r w:rsidRPr="0092721D">
        <w:rPr>
          <w:i/>
          <w:iCs/>
        </w:rPr>
        <w:t>p</w:t>
      </w:r>
      <w:r>
        <w:t xml:space="preserve"> = </w:t>
      </w:r>
      <w:r w:rsidRPr="0092721D">
        <w:t>.</w:t>
      </w:r>
      <w:r>
        <w:t>55.</w:t>
      </w:r>
    </w:p>
    <w:p w14:paraId="51B6CAC5" w14:textId="77777777" w:rsidR="00D4760B" w:rsidRDefault="00000000" w:rsidP="00F1010E">
      <w:pPr>
        <w:pStyle w:val="Heading2"/>
      </w:pPr>
      <w:r>
        <w:t>Impediments to data sharing</w:t>
      </w:r>
    </w:p>
    <w:p w14:paraId="6C8DC1B4" w14:textId="77777777" w:rsidR="001A5E14" w:rsidRDefault="00000000" w:rsidP="00F1010E">
      <w:r>
        <w:t xml:space="preserve">This section contains some slightly more qualitative reflections </w:t>
      </w:r>
      <w:r w:rsidR="008C08E1">
        <w:t xml:space="preserve">on the </w:t>
      </w:r>
      <w:r>
        <w:t xml:space="preserve">replies that I received and the </w:t>
      </w:r>
      <w:r w:rsidR="00C61F1A">
        <w:t xml:space="preserve">insights they provide into impediments to </w:t>
      </w:r>
      <w:r>
        <w:t>data sharing.</w:t>
      </w:r>
      <w:r w:rsidR="00290B1F">
        <w:t xml:space="preserve"> In the below, I sometimes refer to the number of authors or cases of a given situation. It is important to note that these do not perfectly map onto the number of articles, because (a) some researchers were co-authors of many articles and conversely (b) sometimes more than one author replied to my emails regarding a given publication, and sometimes authors even contradicted one another regarding the existence of data or its </w:t>
      </w:r>
      <w:r w:rsidR="00341A15">
        <w:t>shareability</w:t>
      </w:r>
      <w:r w:rsidR="00290B1F">
        <w:t>.</w:t>
      </w:r>
      <w:r w:rsidR="00341A15">
        <w:t xml:space="preserve"> As such, these cases should be interpreted as examples of situations that can arise and what can be learned from those situations, rather than any attempt to estimate the prevalence of such situations.</w:t>
      </w:r>
    </w:p>
    <w:p w14:paraId="154D03F0" w14:textId="2C7E6E22" w:rsidR="000117D5" w:rsidRDefault="00000000" w:rsidP="00F1010E">
      <w:r w:rsidRPr="00055FBA">
        <w:rPr>
          <w:b/>
          <w:bCs/>
        </w:rPr>
        <w:t>It is often not possible to correspond with corresponding authors.</w:t>
      </w:r>
      <w:r>
        <w:t xml:space="preserve"> </w:t>
      </w:r>
      <w:r w:rsidR="00A5380D">
        <w:t xml:space="preserve">Some </w:t>
      </w:r>
      <w:r w:rsidR="00E57D59">
        <w:t xml:space="preserve">corresponding </w:t>
      </w:r>
      <w:r w:rsidR="00A5380D">
        <w:t xml:space="preserve">authors were simply impossible to </w:t>
      </w:r>
      <w:r w:rsidR="00491B80">
        <w:t>find working contact details for</w:t>
      </w:r>
      <w:r w:rsidR="00A5380D">
        <w:t xml:space="preserve">: the email addresses listed in </w:t>
      </w:r>
      <w:r w:rsidR="001564B0">
        <w:t xml:space="preserve">the </w:t>
      </w:r>
      <w:r w:rsidR="00A5380D">
        <w:t>article did not work</w:t>
      </w:r>
      <w:r w:rsidR="00445BF5">
        <w:t xml:space="preserve">, </w:t>
      </w:r>
      <w:r w:rsidR="001564B0">
        <w:t xml:space="preserve">and </w:t>
      </w:r>
      <w:r w:rsidR="00A5380D">
        <w:t>no up</w:t>
      </w:r>
      <w:r w:rsidR="00E97824">
        <w:t>-</w:t>
      </w:r>
      <w:r w:rsidR="00A5380D">
        <w:t>to</w:t>
      </w:r>
      <w:r w:rsidR="00E97824">
        <w:t>-</w:t>
      </w:r>
      <w:r w:rsidR="00A5380D">
        <w:t>date details could be found online, from contacting their collaborators or scouring social media.</w:t>
      </w:r>
      <w:r>
        <w:t xml:space="preserve"> </w:t>
      </w:r>
      <w:r w:rsidR="00A46E69">
        <w:t>Worryingly, t</w:t>
      </w:r>
      <w:r>
        <w:t xml:space="preserve">his included authors of articles published within the last calendar year (2022). </w:t>
      </w:r>
      <w:r w:rsidR="00513EAD">
        <w:t xml:space="preserve">This finding is in line with previous work that has demonstrated that the rate at which working contact details can be found </w:t>
      </w:r>
      <w:r w:rsidR="00513EAD" w:rsidRPr="00513EAD">
        <w:t xml:space="preserve">decays over time: Vines et al. </w:t>
      </w:r>
      <w:r w:rsidR="00513EAD" w:rsidRPr="00513EAD">
        <w:fldChar w:fldCharType="begin"/>
      </w:r>
      <w:r w:rsidR="007248B4">
        <w:instrText xml:space="preserve"> ADDIN ZOTERO_ITEM CSL_CITATION {"citationID":"2kVyD58S","properties":{"formattedCitation":"(2014)","plainCitation":"(2014)","dontUpdate":true,"noteIndex":0},"citationItems":[{"id":15608,"uris":["http://zotero.org/users/1687755/items/Y7IW8GAG"],"itemData":{"id":15608,"type":"article-journal","abstract":"Policies ensuring that research data are available on public archives are increasingly being implemented at the government [1], funding agency [2–4], and journal [5, 6] level. These policies are predicated on the idea that authors are poor stewards of their data, particularly over the long term [7], and indeed many studies have found that authors are often unable or unwilling to share their data [8–11]. However, there are no systematic estimates of how the availability of research data changes with time since publication. We therefore requested data sets from a relatively homogenous set of 516 articles published between 2 and 22 years ago, and found that availability of the data was strongly affected by article age. For papers where the authors gave the status of their data, the odds of a data set being extant fell by 17% per year. In addition, the odds that we could ﬁnd a working e-mail address for the ﬁrst, last, or corresponding author fell by 7% per year. Our results reinforce the notion that, in the long term, research data cannot be reliably preserved by individual researchers, and further demonstrate the urgent need for policies mandating data sharing via public archives.","container-title":"Current Biology","DOI":"10.1016/j.cub.2013.11.014","ISSN":"09609822","issue":"1","journalAbbreviation":"Current Biology","language":"en","page":"94-97","source":"DOI.org (Crossref)","title":"The Availability of Research Data Declines Rapidly with Article Age","volume":"24","author":[{"family":"Vines","given":"Timothy H."},{"family":"Albert","given":"Arianne Y.K."},{"family":"Andrew","given":"Rose L."},{"family":"Débarre","given":"Florence"},{"family":"Bock","given":"Dan G."},{"family":"Franklin","given":"Michelle T."},{"family":"Gilbert","given":"Kimberly J."},{"family":"Moore","given":"Jean-Sébastien"},{"family":"Renaut","given":"Sébastien"},{"family":"Rennison","given":"Diana J."}],"issued":{"date-parts":[["2014",1]]}},"label":"page","suppress-author":true}],"schema":"https://github.com/citation-style-language/schema/raw/master/csl-citation.json"} </w:instrText>
      </w:r>
      <w:r w:rsidR="00513EAD" w:rsidRPr="00513EAD">
        <w:fldChar w:fldCharType="separate"/>
      </w:r>
      <w:r w:rsidR="00513EAD" w:rsidRPr="00513EAD">
        <w:rPr>
          <w:noProof/>
        </w:rPr>
        <w:t>(2014) found that the odds of being able to find working contact details to request data from authors decrease by around 4% per year</w:t>
      </w:r>
      <w:r w:rsidR="00513EAD" w:rsidRPr="00513EAD">
        <w:fldChar w:fldCharType="end"/>
      </w:r>
      <w:r w:rsidR="00513EAD" w:rsidRPr="00513EAD">
        <w:t>.</w:t>
      </w:r>
    </w:p>
    <w:p w14:paraId="469CD718" w14:textId="77777777" w:rsidR="00891592" w:rsidRDefault="00000000" w:rsidP="00F1010E">
      <w:r>
        <w:t>In their replies to the data-sharing request, multiple authors stated that they were on maternity leav</w:t>
      </w:r>
      <w:r w:rsidR="00C03B33">
        <w:t>e</w:t>
      </w:r>
      <w:r>
        <w:t xml:space="preserve"> </w:t>
      </w:r>
      <w:r w:rsidR="007272F6">
        <w:t>(2</w:t>
      </w:r>
      <w:r w:rsidR="000F7F9B">
        <w:t xml:space="preserve"> authors</w:t>
      </w:r>
      <w:r w:rsidR="007272F6">
        <w:t xml:space="preserve">), </w:t>
      </w:r>
      <w:r>
        <w:t>were retired</w:t>
      </w:r>
      <w:r w:rsidR="007272F6">
        <w:t xml:space="preserve"> (1</w:t>
      </w:r>
      <w:r w:rsidR="000F7F9B">
        <w:t xml:space="preserve"> author</w:t>
      </w:r>
      <w:r w:rsidR="007272F6">
        <w:t>), or had left academia (3</w:t>
      </w:r>
      <w:r w:rsidR="000F7F9B">
        <w:t xml:space="preserve"> authors</w:t>
      </w:r>
      <w:r w:rsidR="007272F6">
        <w:t>).</w:t>
      </w:r>
      <w:r>
        <w:t xml:space="preserve"> </w:t>
      </w:r>
      <w:r w:rsidR="000F7F9B">
        <w:t xml:space="preserve">Three other first or last authors were not contacted in the first place because I knew they had left academia. </w:t>
      </w:r>
      <w:r w:rsidR="007272F6">
        <w:t>All</w:t>
      </w:r>
      <w:r>
        <w:t xml:space="preserve"> are </w:t>
      </w:r>
      <w:r w:rsidR="00D966F1">
        <w:t>reasonable</w:t>
      </w:r>
      <w:r>
        <w:t xml:space="preserve"> </w:t>
      </w:r>
      <w:r w:rsidR="009A73D0">
        <w:t xml:space="preserve">and common </w:t>
      </w:r>
      <w:r>
        <w:t>circumstances, however</w:t>
      </w:r>
      <w:r w:rsidR="00E6754A">
        <w:t>,</w:t>
      </w:r>
      <w:r>
        <w:t xml:space="preserve"> </w:t>
      </w:r>
      <w:r w:rsidR="007272F6">
        <w:t>all</w:t>
      </w:r>
      <w:r>
        <w:t xml:space="preserve"> situations highlight ways in which promissory data sharing </w:t>
      </w:r>
      <w:r w:rsidR="00A47F36">
        <w:t xml:space="preserve">is ineffective due to </w:t>
      </w:r>
      <w:r w:rsidR="00B6529C">
        <w:t>extremely</w:t>
      </w:r>
      <w:r w:rsidR="00A47F36">
        <w:t xml:space="preserve"> </w:t>
      </w:r>
      <w:r w:rsidR="00F954C4">
        <w:t>foreseeable</w:t>
      </w:r>
      <w:r>
        <w:t xml:space="preserve"> circumstances</w:t>
      </w:r>
      <w:r w:rsidR="00A47F36">
        <w:t xml:space="preserve">. </w:t>
      </w:r>
      <w:r w:rsidR="00D433E4">
        <w:t xml:space="preserve">Similarly foreseeable circumstances </w:t>
      </w:r>
      <w:r w:rsidR="007272F6">
        <w:t xml:space="preserve">that can disrupt data sharing </w:t>
      </w:r>
      <w:r w:rsidR="00D433E4">
        <w:t>include researchers moving between institutions. W</w:t>
      </w:r>
      <w:r w:rsidR="00E14CDF">
        <w:t xml:space="preserve">hereas academics </w:t>
      </w:r>
      <w:r w:rsidR="009A73D0">
        <w:t xml:space="preserve">typically </w:t>
      </w:r>
      <w:r w:rsidR="00E14CDF">
        <w:t xml:space="preserve">put plans in place to cover their research and teaching duties while on leave, less attention </w:t>
      </w:r>
      <w:r w:rsidR="000606F8">
        <w:t xml:space="preserve">may be paid to </w:t>
      </w:r>
      <w:r w:rsidR="00E14CDF">
        <w:t xml:space="preserve">handing over responsibility for data availability. </w:t>
      </w:r>
    </w:p>
    <w:p w14:paraId="09F48372" w14:textId="77777777" w:rsidR="003B41AB" w:rsidRPr="00B23B75" w:rsidRDefault="00000000" w:rsidP="003B41AB">
      <w:r w:rsidRPr="002F3FC4">
        <w:t xml:space="preserve">Sixteen authors were initially responsive to my email and stated that I should instead contact </w:t>
      </w:r>
      <w:r w:rsidR="005D1305" w:rsidRPr="002F3FC4">
        <w:t>a different</w:t>
      </w:r>
      <w:r w:rsidRPr="002F3FC4">
        <w:t xml:space="preserve"> author </w:t>
      </w:r>
      <w:r w:rsidR="00890177" w:rsidRPr="002F3FC4">
        <w:t>for access to the data</w:t>
      </w:r>
      <w:r w:rsidR="004F10DD" w:rsidRPr="002F3FC4">
        <w:t>. Almost universally, these authors could not provide working contact details</w:t>
      </w:r>
      <w:r w:rsidR="00890177" w:rsidRPr="002F3FC4">
        <w:t xml:space="preserve"> </w:t>
      </w:r>
      <w:r w:rsidR="004F10DD" w:rsidRPr="002F3FC4">
        <w:t xml:space="preserve">for the authors they suggested </w:t>
      </w:r>
      <w:r w:rsidR="004F10DD" w:rsidRPr="002F3FC4">
        <w:t xml:space="preserve">contacting (i.e. when I could not find working contact details myself). </w:t>
      </w:r>
      <w:r w:rsidRPr="002F3FC4">
        <w:t xml:space="preserve">Data ‘available upon request’ policies therefore leave us not </w:t>
      </w:r>
      <w:r w:rsidR="00E37E49" w:rsidRPr="002F3FC4">
        <w:t xml:space="preserve">only </w:t>
      </w:r>
      <w:r w:rsidRPr="002F3FC4">
        <w:t xml:space="preserve">at the whim of authors’ willingness to share data but also their willingness </w:t>
      </w:r>
      <w:r w:rsidR="00FB1E5E" w:rsidRPr="002F3FC4">
        <w:t xml:space="preserve">and ability </w:t>
      </w:r>
      <w:r w:rsidRPr="002F3FC4">
        <w:t xml:space="preserve">to </w:t>
      </w:r>
      <w:r w:rsidR="00FB1E5E" w:rsidRPr="002F3FC4">
        <w:t xml:space="preserve">keep and </w:t>
      </w:r>
      <w:r w:rsidRPr="002F3FC4">
        <w:t xml:space="preserve">share </w:t>
      </w:r>
      <w:r w:rsidR="00BF1459">
        <w:t xml:space="preserve">even more </w:t>
      </w:r>
      <w:r w:rsidR="00006635" w:rsidRPr="002F3FC4">
        <w:t>basic</w:t>
      </w:r>
      <w:r w:rsidRPr="002F3FC4">
        <w:t xml:space="preserve"> details such as who has the data and how they can be contacted.</w:t>
      </w:r>
      <w:r>
        <w:t xml:space="preserve"> </w:t>
      </w:r>
    </w:p>
    <w:p w14:paraId="04636A16" w14:textId="77777777" w:rsidR="00055FBA" w:rsidRDefault="00000000" w:rsidP="00F1010E">
      <w:r>
        <w:t xml:space="preserve">Reasonable steps should be made to be able to ensure that we can in fact correspond with a corresponding author. For example, </w:t>
      </w:r>
      <w:r w:rsidR="00D55AEA">
        <w:t xml:space="preserve">the </w:t>
      </w:r>
      <w:r>
        <w:t xml:space="preserve">use of email addresses that are not tied to employment at a specific institution, and a deeper understanding of </w:t>
      </w:r>
      <w:r w:rsidR="0000762A">
        <w:t xml:space="preserve">and commitment to </w:t>
      </w:r>
      <w:r w:rsidR="00D004E6">
        <w:t>the</w:t>
      </w:r>
      <w:r>
        <w:t xml:space="preserve"> lasting responsibilities </w:t>
      </w:r>
      <w:r w:rsidR="00CA6591">
        <w:t xml:space="preserve">that </w:t>
      </w:r>
      <w:r>
        <w:t xml:space="preserve">come with being </w:t>
      </w:r>
      <w:r w:rsidR="009C2B91">
        <w:t xml:space="preserve">the </w:t>
      </w:r>
      <w:r>
        <w:t>corresponding author.</w:t>
      </w:r>
    </w:p>
    <w:p w14:paraId="74E96DE9" w14:textId="6BEF8B9E" w:rsidR="00F91452" w:rsidRDefault="00000000" w:rsidP="00F1010E">
      <w:r w:rsidRPr="00055FBA">
        <w:t>The ethics of data sharing should be considered holistically</w:t>
      </w:r>
      <w:r w:rsidR="00CF6352">
        <w:t>.</w:t>
      </w:r>
      <w:r w:rsidRPr="00055FBA">
        <w:t xml:space="preserve"> </w:t>
      </w:r>
      <w:r w:rsidR="00CF6352">
        <w:t xml:space="preserve">Data sharing has ethical implications, but </w:t>
      </w:r>
      <w:r w:rsidRPr="00055FBA">
        <w:t xml:space="preserve">not sharing also has ethical and research </w:t>
      </w:r>
      <w:r w:rsidR="00D254AF" w:rsidRPr="00055FBA">
        <w:t>integrity</w:t>
      </w:r>
      <w:r w:rsidRPr="00055FBA">
        <w:t xml:space="preserve"> implications.</w:t>
      </w:r>
      <w:r>
        <w:t xml:space="preserve"> </w:t>
      </w:r>
      <w:r w:rsidR="00365893">
        <w:t>Four authors</w:t>
      </w:r>
      <w:r w:rsidR="00467636">
        <w:t xml:space="preserve"> </w:t>
      </w:r>
      <w:r w:rsidR="00FD144A">
        <w:t>stated that the data could not be shared on ethical grounds</w:t>
      </w:r>
      <w:r w:rsidR="00467636">
        <w:t xml:space="preserve"> despite </w:t>
      </w:r>
      <w:r w:rsidR="00365893">
        <w:t xml:space="preserve">having included </w:t>
      </w:r>
      <w:r w:rsidR="00467636">
        <w:t xml:space="preserve">data sharing upon request </w:t>
      </w:r>
      <w:r w:rsidR="00365893">
        <w:t xml:space="preserve">statements </w:t>
      </w:r>
      <w:r w:rsidR="00467636">
        <w:t xml:space="preserve">in </w:t>
      </w:r>
      <w:r w:rsidR="00365893">
        <w:t xml:space="preserve">their </w:t>
      </w:r>
      <w:r w:rsidR="00843ABB">
        <w:t>publications</w:t>
      </w:r>
      <w:r w:rsidR="00FD144A" w:rsidRPr="00595344">
        <w:t>. In each case, I followed up with a request that it be shared</w:t>
      </w:r>
      <w:r w:rsidR="00B625DF" w:rsidRPr="00595344">
        <w:t xml:space="preserve"> with me</w:t>
      </w:r>
      <w:r w:rsidR="00FD144A" w:rsidRPr="00595344">
        <w:t xml:space="preserve"> privately without </w:t>
      </w:r>
      <w:r w:rsidR="00B625DF" w:rsidRPr="00595344">
        <w:t xml:space="preserve">subsequently being made </w:t>
      </w:r>
      <w:r w:rsidR="00FD144A" w:rsidRPr="00595344">
        <w:t xml:space="preserve">public and that I was happy to sign any necessary data-sharing agreement. However, in </w:t>
      </w:r>
      <w:r w:rsidR="00936104" w:rsidRPr="00595344">
        <w:t xml:space="preserve">three of these four cases, </w:t>
      </w:r>
      <w:r w:rsidR="00B02448" w:rsidRPr="00595344">
        <w:t xml:space="preserve">these initial </w:t>
      </w:r>
      <w:r w:rsidR="00FD144A" w:rsidRPr="00595344">
        <w:t xml:space="preserve">ethical </w:t>
      </w:r>
      <w:r w:rsidR="00E53A60" w:rsidRPr="00595344">
        <w:t xml:space="preserve">concerns </w:t>
      </w:r>
      <w:r w:rsidR="00FD144A" w:rsidRPr="00595344">
        <w:t xml:space="preserve">were </w:t>
      </w:r>
      <w:r w:rsidR="00E53A60" w:rsidRPr="00595344">
        <w:t xml:space="preserve">then </w:t>
      </w:r>
      <w:r w:rsidR="00FD144A" w:rsidRPr="00595344">
        <w:t>made redundant</w:t>
      </w:r>
      <w:r w:rsidR="00E53A60" w:rsidRPr="00595344">
        <w:t xml:space="preserve"> </w:t>
      </w:r>
      <w:ins w:id="138" w:author="Hussey, Ian (PSY)" w:date="2024-04-07T09:55:00Z">
        <w:r w:rsidR="00B20504" w:rsidRPr="00595344">
          <w:t xml:space="preserve">when either replied </w:t>
        </w:r>
        <w:r w:rsidR="00B20504">
          <w:t xml:space="preserve">the author replied </w:t>
        </w:r>
        <w:r w:rsidR="00B20504" w:rsidRPr="00595344">
          <w:t>that data was in fact lost</w:t>
        </w:r>
      </w:ins>
      <w:del w:id="139" w:author="Hussey, Ian (PSY)" w:date="2024-04-07T09:55:00Z">
        <w:r w:rsidR="00E53A60" w:rsidRPr="00595344" w:rsidDel="00B20504">
          <w:delText xml:space="preserve">when </w:delText>
        </w:r>
        <w:r w:rsidR="00FD144A" w:rsidRPr="00595344" w:rsidDel="00B20504">
          <w:delText xml:space="preserve">authors then </w:delText>
        </w:r>
        <w:r w:rsidR="00E53A60" w:rsidRPr="00595344" w:rsidDel="00B20504">
          <w:delText xml:space="preserve">either </w:delText>
        </w:r>
        <w:r w:rsidR="00FD144A" w:rsidRPr="00595344" w:rsidDel="00B20504">
          <w:delText>replied that data was in fact lost</w:delText>
        </w:r>
      </w:del>
      <w:r w:rsidR="00B02448" w:rsidRPr="00595344">
        <w:t>, or the author stopped replying</w:t>
      </w:r>
      <w:r w:rsidR="00FD144A" w:rsidRPr="00595344">
        <w:t>. This may represent a selective deployment of caution: much caution placed on the ethical requirement not to</w:t>
      </w:r>
      <w:r w:rsidR="00FD144A">
        <w:t xml:space="preserve"> share data in certain ways, and not enough on research integrity, such as ensuring that results can be independently verified and uphold </w:t>
      </w:r>
      <w:r w:rsidR="009F160B">
        <w:t xml:space="preserve">prior </w:t>
      </w:r>
      <w:r w:rsidR="00FD144A">
        <w:t>commitments to data sharing</w:t>
      </w:r>
      <w:r w:rsidR="009F160B">
        <w:t xml:space="preserve"> (e.g., to journals, funders, and professional bodies)</w:t>
      </w:r>
      <w:r w:rsidR="00FD144A">
        <w:t xml:space="preserve">. </w:t>
      </w:r>
    </w:p>
    <w:p w14:paraId="3A2A6C05" w14:textId="49048EF0" w:rsidR="004E249D" w:rsidRDefault="00000000" w:rsidP="004E249D">
      <w:r>
        <w:t xml:space="preserve">In </w:t>
      </w:r>
      <w:r w:rsidR="00F91452">
        <w:t>four</w:t>
      </w:r>
      <w:r>
        <w:t xml:space="preserve"> other cases</w:t>
      </w:r>
      <w:r w:rsidR="00F91452">
        <w:t>, I was able to appeal to a Research Data Manager at the authors' institutions and ask them to apply the university's data sharing policy. In one of these cases, the author had been non-responsive to my emails. In a second, the author replied to my emails but was ambiguous about sharing the data, and then stopped replying. In the two others, the authors replied to my emails but directed me to the Research Data Manager to work out the legalities and ethics of how data sharing could be accomplished. It is worth noting that, in all four of these cases, the authors had stated that data was available upon request, and both the journal and university policy required sharing, but apparently no actual mechanisms for data sharing had been put in place to accomplish this until my request. At the time of writing, eight months after the first emails were sent, negotiations with the Research Data Manager regarding the specifics of the data-sharing agreements are still ongoing</w:t>
      </w:r>
      <w:r>
        <w:t xml:space="preserve"> for three of these cases. The terms of these data-sharing agreements being debated set a remarkably high bar, such as the requirement the data-sharing agreement would need to be signed by the president of both of our respective universities (arguably not a scalable solution if data-sharing was to be as commonplace as funders and journals wish it to be), and the use of the data would </w:t>
      </w:r>
      <w:r>
        <w:lastRenderedPageBreak/>
        <w:t xml:space="preserve">be limited to reproducing exactly the same analyses reported in the original publications and no others (therefore no robustness tests could be examined, nor could the data be reused for other purposes). The fourth case is apparently unresolvable as, despite university policy to (a) retain data and (b) share it upon request, </w:t>
      </w:r>
      <w:del w:id="140" w:author="Hussey, Ian (PSY)" w:date="2024-04-03T16:55:00Z">
        <w:r w:rsidDel="00116D85">
          <w:delText xml:space="preserve">because the researcher has moved institutions </w:delText>
        </w:r>
      </w:del>
      <w:r>
        <w:t>the university has little power to enforce its own policies</w:t>
      </w:r>
      <w:ins w:id="141" w:author="Hussey, Ian (PSY)" w:date="2024-04-03T16:55:00Z">
        <w:r w:rsidR="00116D85">
          <w:t xml:space="preserve"> </w:t>
        </w:r>
      </w:ins>
      <w:ins w:id="142" w:author="Hussey, Ian (PSY)" w:date="2024-04-03T16:56:00Z">
        <w:r w:rsidR="00116D85">
          <w:t xml:space="preserve">once </w:t>
        </w:r>
      </w:ins>
      <w:ins w:id="143" w:author="Hussey, Ian (PSY)" w:date="2024-04-03T16:55:00Z">
        <w:r w:rsidR="00116D85">
          <w:t>researcher</w:t>
        </w:r>
      </w:ins>
      <w:ins w:id="144" w:author="Hussey, Ian (PSY)" w:date="2024-04-03T16:56:00Z">
        <w:r w:rsidR="00116D85">
          <w:t xml:space="preserve">s are no longer employed by that </w:t>
        </w:r>
      </w:ins>
      <w:ins w:id="145" w:author="Hussey, Ian (PSY)" w:date="2024-04-03T16:55:00Z">
        <w:r w:rsidR="00116D85">
          <w:t>institution</w:t>
        </w:r>
      </w:ins>
      <w:r>
        <w:t>.</w:t>
      </w:r>
    </w:p>
    <w:p w14:paraId="087ED6B5" w14:textId="77777777" w:rsidR="00891592" w:rsidRDefault="00000000" w:rsidP="00F1010E">
      <w:r w:rsidRPr="00055FBA">
        <w:rPr>
          <w:b/>
          <w:bCs/>
        </w:rPr>
        <w:t xml:space="preserve">Unfortunate and </w:t>
      </w:r>
      <w:r w:rsidR="003136AA" w:rsidRPr="00055FBA">
        <w:rPr>
          <w:b/>
          <w:bCs/>
        </w:rPr>
        <w:t xml:space="preserve">sometimes </w:t>
      </w:r>
      <w:r w:rsidRPr="00055FBA">
        <w:rPr>
          <w:b/>
          <w:bCs/>
        </w:rPr>
        <w:t>untimely data losses</w:t>
      </w:r>
      <w:r w:rsidR="00055FBA" w:rsidRPr="00055FBA">
        <w:rPr>
          <w:b/>
          <w:bCs/>
        </w:rPr>
        <w:t xml:space="preserve"> occur</w:t>
      </w:r>
      <w:r w:rsidRPr="00055FBA">
        <w:rPr>
          <w:b/>
          <w:bCs/>
        </w:rPr>
        <w:t>.</w:t>
      </w:r>
      <w:r>
        <w:t xml:space="preserve"> </w:t>
      </w:r>
      <w:r w:rsidR="00E020D3">
        <w:t xml:space="preserve">One researcher noted that </w:t>
      </w:r>
      <w:r w:rsidR="00072A1C">
        <w:t xml:space="preserve">they did have the data </w:t>
      </w:r>
      <w:r w:rsidR="00111380">
        <w:t xml:space="preserve">for multiple studies </w:t>
      </w:r>
      <w:r w:rsidR="00072A1C">
        <w:t xml:space="preserve">until </w:t>
      </w:r>
      <w:r>
        <w:t xml:space="preserve">very recently but </w:t>
      </w:r>
      <w:r w:rsidR="00072A1C">
        <w:t xml:space="preserve">they </w:t>
      </w:r>
      <w:r>
        <w:t>mistakenly wiped</w:t>
      </w:r>
      <w:r w:rsidR="00072A1C">
        <w:t xml:space="preserve"> the hard drive of the laptop on which they were stored</w:t>
      </w:r>
      <w:r w:rsidR="00E020D3">
        <w:t xml:space="preserve">. </w:t>
      </w:r>
      <w:r w:rsidR="00107F64">
        <w:t xml:space="preserve">Given the </w:t>
      </w:r>
      <w:r w:rsidR="00067B22">
        <w:t xml:space="preserve">high </w:t>
      </w:r>
      <w:r w:rsidR="00107F64">
        <w:t xml:space="preserve">concentration of authorships </w:t>
      </w:r>
      <w:r w:rsidR="00067B22">
        <w:t xml:space="preserve">of IRAP papers by a small number of authors </w:t>
      </w:r>
      <w:r w:rsidR="00535501">
        <w:fldChar w:fldCharType="begin"/>
      </w:r>
      <w:r w:rsidR="00D93E23">
        <w:instrText xml:space="preserve"> ADDIN ZOTERO_ITEM CSL_CITATION {"citationID":"nf08nU1y","properties":{"formattedCitation":"(Hussey, 2022)","plainCitation":"(Hussey, 2022)","noteIndex":0},"citationItems":[{"id":5223,"uris":["http://zotero.org/users/1687755/items/8AY5SY46"],"itemData":{"id":5223,"type":"article-journal","abstract":"Barnes-Holmes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scientific record. This raises questions about the reliability of their recommendations. This reply uses a systematic review of the published IRAP literature to show that, contrary to Barnes-Holmes &amp; Harte’s (2022) account, (1) Barnes-Holmes repeatedly and explicitly stated that the IRAP is an implicit measure, and (2) Barnes-Holmes did not “lose control” of the task. Rather, he and his research group have produced the majority of all IRAP publications. The credibility of Barnes-Holmes &amp; Harte’s (2022) suggestions regarding the future of the IRAP is undermined by their inaccurate account of its past. However, their analogy with Frankenstein’s monster still holds, albeit under an alternative and correct reading of Shelly’s novel as a cautionary tale about scientific recklessness.","container-title":"PsyArXiv","DOI":"10.31234/osf.io/qmg6s","language":"en-us","source":"OSF Preprints","title":"Reply to Barnes-Holmes &amp; Harte (2022) “The IRAP as a Measure of Implicit Cognition: A Case of Frankenstein’s Monster”","title-short":"Reply to Barnes-Holmes &amp; Harte (2022) “The IRAP as a Measure of Implicit Cognition","URL":"https://psyarxiv.com/qmg6s/","author":[{"family":"Hussey","given":"Ian"}],"accessed":{"date-parts":[["2023",1,2]]},"issued":{"date-parts":[["2022",10,5]]}},"label":"page"}],"schema":"https://github.com/citation-style-language/schema/raw/master/csl-citation.json"} </w:instrText>
      </w:r>
      <w:r w:rsidR="00535501">
        <w:fldChar w:fldCharType="separate"/>
      </w:r>
      <w:r w:rsidR="00535501">
        <w:rPr>
          <w:noProof/>
        </w:rPr>
        <w:t>(Hussey, 2022)</w:t>
      </w:r>
      <w:r w:rsidR="00535501">
        <w:fldChar w:fldCharType="end"/>
      </w:r>
      <w:r w:rsidR="008C13D6">
        <w:t xml:space="preserve"> – a concentration of authorship that is likely to also be found in many small subfields – </w:t>
      </w:r>
      <w:r w:rsidR="00535501">
        <w:t>even</w:t>
      </w:r>
      <w:r w:rsidR="008C13D6">
        <w:t xml:space="preserve"> </w:t>
      </w:r>
      <w:r w:rsidR="00535501">
        <w:t xml:space="preserve">a single data loss can involve the loss of data associated with </w:t>
      </w:r>
      <w:r w:rsidR="00F31F8C">
        <w:t xml:space="preserve">large proportions </w:t>
      </w:r>
      <w:r w:rsidR="00535501">
        <w:t>of the literature, as was the case here.</w:t>
      </w:r>
      <w:r w:rsidR="00E91492">
        <w:t xml:space="preserve"> </w:t>
      </w:r>
    </w:p>
    <w:p w14:paraId="04FF9DE5" w14:textId="77777777" w:rsidR="00DC15B4" w:rsidRDefault="00000000" w:rsidP="00DC15B4">
      <w:r>
        <w:rPr>
          <w:b/>
          <w:bCs/>
        </w:rPr>
        <w:t>Non-adherence to</w:t>
      </w:r>
      <w:r w:rsidR="00EA6A38">
        <w:rPr>
          <w:b/>
          <w:bCs/>
        </w:rPr>
        <w:t xml:space="preserve"> </w:t>
      </w:r>
      <w:r>
        <w:rPr>
          <w:b/>
          <w:bCs/>
        </w:rPr>
        <w:t>journal data-sharing policies</w:t>
      </w:r>
      <w:r w:rsidR="00EA6A38">
        <w:rPr>
          <w:b/>
          <w:bCs/>
        </w:rPr>
        <w:t>, i</w:t>
      </w:r>
      <w:r w:rsidR="00F50BDE" w:rsidRPr="00F50BDE">
        <w:rPr>
          <w:b/>
          <w:bCs/>
        </w:rPr>
        <w:t>nstitutional data</w:t>
      </w:r>
      <w:r>
        <w:rPr>
          <w:b/>
          <w:bCs/>
        </w:rPr>
        <w:t xml:space="preserve">-sharing </w:t>
      </w:r>
      <w:r w:rsidR="00F50BDE" w:rsidRPr="00F50BDE">
        <w:rPr>
          <w:b/>
          <w:bCs/>
        </w:rPr>
        <w:t>policies</w:t>
      </w:r>
      <w:r w:rsidR="00EA6A38">
        <w:rPr>
          <w:b/>
          <w:bCs/>
        </w:rPr>
        <w:t>,</w:t>
      </w:r>
      <w:r w:rsidR="00F50BDE" w:rsidRPr="00F50BDE">
        <w:rPr>
          <w:b/>
          <w:bCs/>
        </w:rPr>
        <w:t xml:space="preserve"> and public statements </w:t>
      </w:r>
      <w:r w:rsidR="00F50BDE">
        <w:rPr>
          <w:b/>
          <w:bCs/>
        </w:rPr>
        <w:t>about data sharing</w:t>
      </w:r>
      <w:r w:rsidR="00F50BDE" w:rsidRPr="00F50BDE">
        <w:rPr>
          <w:b/>
          <w:bCs/>
        </w:rPr>
        <w:t>.</w:t>
      </w:r>
      <w:r w:rsidR="00F50BDE">
        <w:t xml:space="preserve"> </w:t>
      </w:r>
      <w:r w:rsidR="002A53D3">
        <w:t xml:space="preserve">In addition to journals' data-sharing policies, </w:t>
      </w:r>
      <w:r w:rsidR="005144DE">
        <w:t>institutions</w:t>
      </w:r>
      <w:r w:rsidR="008D6CD3">
        <w:t>,</w:t>
      </w:r>
      <w:r w:rsidR="002A53D3">
        <w:t xml:space="preserve"> and funding bodies increasingly also assert their own Research Data Management policies regarding the retention, storage, and access to data by </w:t>
      </w:r>
      <w:r w:rsidR="002A53D3" w:rsidRPr="000902E0">
        <w:t xml:space="preserve">those seeking to verify results. </w:t>
      </w:r>
      <w:r w:rsidR="000E5A58" w:rsidRPr="000902E0">
        <w:t xml:space="preserve">In addition to non-adherence to journal Data Availability Statements, </w:t>
      </w:r>
      <w:r w:rsidR="000902E0" w:rsidRPr="000902E0">
        <w:t xml:space="preserve">at least seven </w:t>
      </w:r>
      <w:r w:rsidR="000E5A58" w:rsidRPr="000902E0">
        <w:t xml:space="preserve">researchers were observed violating their institutions’ research data management policies. </w:t>
      </w:r>
      <w:r w:rsidR="000902E0" w:rsidRPr="000902E0">
        <w:t xml:space="preserve">This is a lower bound of the occurrence of this: no exhaustive search of institutions' data retention and sharing policies was conducted, and only the policies of institutes with a larger number of authors or IRAP publications were inspected. </w:t>
      </w:r>
      <w:r w:rsidR="00C7485F" w:rsidRPr="000902E0">
        <w:t>One</w:t>
      </w:r>
      <w:r w:rsidR="000E5A58" w:rsidRPr="000902E0">
        <w:t xml:space="preserve"> author</w:t>
      </w:r>
      <w:r w:rsidR="00C7485F" w:rsidRPr="000902E0">
        <w:t xml:space="preserve"> was </w:t>
      </w:r>
      <w:r w:rsidR="000902E0" w:rsidRPr="000902E0">
        <w:t xml:space="preserve">also </w:t>
      </w:r>
      <w:r w:rsidR="00C7485F" w:rsidRPr="000902E0">
        <w:t xml:space="preserve">observed to </w:t>
      </w:r>
      <w:r w:rsidR="000E5A58" w:rsidRPr="000902E0">
        <w:t xml:space="preserve">contradict their </w:t>
      </w:r>
      <w:r w:rsidR="00C7485F" w:rsidRPr="000902E0">
        <w:t xml:space="preserve">own </w:t>
      </w:r>
      <w:r w:rsidR="000E5A58" w:rsidRPr="000902E0">
        <w:t xml:space="preserve">recent public </w:t>
      </w:r>
      <w:r w:rsidR="00C7485F" w:rsidRPr="000902E0">
        <w:t xml:space="preserve">position </w:t>
      </w:r>
      <w:r w:rsidR="000E5A58" w:rsidRPr="000902E0">
        <w:t>about the importance of data sharing</w:t>
      </w:r>
      <w:r w:rsidR="00C7485F" w:rsidRPr="000902E0">
        <w:t xml:space="preserve">: </w:t>
      </w:r>
      <w:r w:rsidR="000E5A58" w:rsidRPr="000902E0">
        <w:t>a co-author</w:t>
      </w:r>
      <w:r w:rsidR="000E5A58" w:rsidRPr="00B23B75">
        <w:t xml:space="preserve"> of the Association for Contextual Behavioral Science’s recent Open Science recommendations report, which states “</w:t>
      </w:r>
      <w:r w:rsidR="000E5A58" w:rsidRPr="00B23B75">
        <w:rPr>
          <w:lang w:val="en-US"/>
        </w:rPr>
        <w:t>we recommend open data and transparency whenever possible.”</w:t>
      </w:r>
      <w:r w:rsidR="000E5A58" w:rsidRPr="00B23B75">
        <w:t xml:space="preserve"> </w:t>
      </w:r>
      <w:r w:rsidR="000E5A58" w:rsidRPr="00B23B75">
        <w:fldChar w:fldCharType="begin"/>
      </w:r>
      <w:r w:rsidR="00D93E23">
        <w:instrText xml:space="preserve"> ADDIN ZOTERO_ITEM CSL_CITATION {"citationID":"BFXo1y3M","properties":{"formattedCitation":"(Task Force on the Strategies and Tactics of Contextual Behavioral Science Research, 2021)","plainCitation":"(Task Force on the Strategies and Tactics of Contextual Behavioral Science Research, 2021)","noteIndex":0},"citationItems":[{"id":5039,"uris":["http://zotero.org/users/1687755/items/S5GSJJQN"],"itemData":{"id":5039,"type":"webpage","title":"Adoption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Research"}],"accessed":{"date-parts":[["2023",1,10]]},"issued":{"date-parts":[["2021"]]}}}],"schema":"https://github.com/citation-style-language/schema/raw/master/csl-citation.json"} </w:instrText>
      </w:r>
      <w:r w:rsidR="000E5A58" w:rsidRPr="00B23B75">
        <w:fldChar w:fldCharType="separate"/>
      </w:r>
      <w:r w:rsidR="000E5A58" w:rsidRPr="00B23B75">
        <w:rPr>
          <w:noProof/>
        </w:rPr>
        <w:t>(Task Force on the Strategies and Tactics of Contextual Behavioral Science Research, 2021)</w:t>
      </w:r>
      <w:r w:rsidR="000E5A58" w:rsidRPr="00B23B75">
        <w:fldChar w:fldCharType="end"/>
      </w:r>
      <w:r w:rsidR="00C7485F">
        <w:t xml:space="preserve">, </w:t>
      </w:r>
      <w:r w:rsidR="00C7485F" w:rsidRPr="00B23B75">
        <w:t>declined to share any data</w:t>
      </w:r>
      <w:r w:rsidR="00C7485F">
        <w:t>.</w:t>
      </w:r>
    </w:p>
    <w:p w14:paraId="5D59203F" w14:textId="77777777" w:rsidR="00DC15B4" w:rsidRPr="00680DB7" w:rsidRDefault="00000000" w:rsidP="00DC15B4">
      <w:r w:rsidRPr="0017756A">
        <w:t xml:space="preserve">Finally, there were instances of apparent inclusion of tokenistic </w:t>
      </w:r>
      <w:r w:rsidR="00A775D1" w:rsidRPr="0017756A">
        <w:t xml:space="preserve">or misleading </w:t>
      </w:r>
      <w:r w:rsidRPr="0017756A">
        <w:t xml:space="preserve">Data Availability Statements. </w:t>
      </w:r>
      <w:r w:rsidR="00B542F9" w:rsidRPr="0017756A">
        <w:t>One</w:t>
      </w:r>
      <w:r w:rsidRPr="0017756A">
        <w:t xml:space="preserve"> author</w:t>
      </w:r>
      <w:r w:rsidR="00B542F9" w:rsidRPr="0017756A">
        <w:t xml:space="preserve"> of several publications – who was listed as the </w:t>
      </w:r>
      <w:r w:rsidRPr="0017756A">
        <w:t>contact person in the Data Availability Statement</w:t>
      </w:r>
      <w:r w:rsidR="00B542F9" w:rsidRPr="0017756A">
        <w:t xml:space="preserve"> in one of them </w:t>
      </w:r>
      <w:r w:rsidR="00DE767B">
        <w:t>–</w:t>
      </w:r>
      <w:r w:rsidR="00B542F9" w:rsidRPr="0017756A">
        <w:t xml:space="preserve"> </w:t>
      </w:r>
      <w:r w:rsidRPr="0017756A">
        <w:t>when</w:t>
      </w:r>
      <w:r w:rsidR="00DE767B">
        <w:t xml:space="preserve"> </w:t>
      </w:r>
      <w:r w:rsidRPr="0017756A">
        <w:t xml:space="preserve">contacted stated </w:t>
      </w:r>
      <w:r w:rsidR="00B542F9" w:rsidRPr="0017756A">
        <w:t xml:space="preserve">that </w:t>
      </w:r>
      <w:r w:rsidRPr="0017756A">
        <w:t>not only did they not currently have access to the data but that they had never been in possession of it.</w:t>
      </w:r>
      <w:r>
        <w:t xml:space="preserve"> </w:t>
      </w:r>
      <w:r w:rsidR="008F6D1A">
        <w:t>Data that we have never possessed cannot be shared, and should not be promised to readers upon request.</w:t>
      </w:r>
    </w:p>
    <w:p w14:paraId="3F370AB8" w14:textId="77777777" w:rsidR="00224B98" w:rsidRPr="00130E67" w:rsidRDefault="00000000" w:rsidP="00130E67">
      <w:pPr>
        <w:pStyle w:val="Heading1"/>
      </w:pPr>
      <w:r w:rsidRPr="00130E67">
        <w:t>Discussion</w:t>
      </w:r>
    </w:p>
    <w:p w14:paraId="3DA31C05" w14:textId="77777777" w:rsidR="00B31D16" w:rsidRDefault="00000000" w:rsidP="006451AE">
      <w:r>
        <w:t xml:space="preserve">Results demonstrated </w:t>
      </w:r>
      <w:r w:rsidR="00F76155">
        <w:t xml:space="preserve">that the prevalence of </w:t>
      </w:r>
      <w:r w:rsidR="009C6C8E">
        <w:t xml:space="preserve">Data Availability Statements </w:t>
      </w:r>
      <w:r w:rsidR="00F76155">
        <w:t xml:space="preserve">in IRAP articles has risen from 0% in 2018 to 100% in 2022. This is encouraging and the journals should be applauded for embracing these </w:t>
      </w:r>
      <w:r w:rsidR="00F76155">
        <w:t>policies and investing in the administrative infrastructure to implement them.</w:t>
      </w:r>
      <w:r w:rsidR="006451AE">
        <w:t xml:space="preserve"> </w:t>
      </w:r>
    </w:p>
    <w:p w14:paraId="3576CA3A" w14:textId="1841C36B" w:rsidR="00876C18" w:rsidRPr="00845EF5" w:rsidRDefault="00000000" w:rsidP="00845EF5">
      <w:pPr>
        <w:rPr>
          <w:highlight w:val="yellow"/>
        </w:rPr>
      </w:pPr>
      <w:r>
        <w:t>However</w:t>
      </w:r>
      <w:r w:rsidRPr="002706BB">
        <w:t xml:space="preserve">, results also demonstrated </w:t>
      </w:r>
      <w:r w:rsidR="00FF151E" w:rsidRPr="002706BB">
        <w:t>that very few authors of recent IRAP publications share data on request (</w:t>
      </w:r>
      <w:r w:rsidR="007A1AAD">
        <w:t>25</w:t>
      </w:r>
      <w:r w:rsidR="00770F67">
        <w:t>.0</w:t>
      </w:r>
      <w:r w:rsidR="00FF151E" w:rsidRPr="002706BB">
        <w:t>%</w:t>
      </w:r>
      <w:r w:rsidR="00B31D16">
        <w:t xml:space="preserve"> of </w:t>
      </w:r>
      <w:r w:rsidR="00FF151E" w:rsidRPr="002706BB">
        <w:t xml:space="preserve">52 articles). </w:t>
      </w:r>
      <w:r w:rsidR="00E50D1C">
        <w:t xml:space="preserve">Results were therefore very similar to those observed over 60 years ago by Wolins </w:t>
      </w:r>
      <w:r w:rsidR="00E50D1C" w:rsidRPr="00876C18">
        <w:fldChar w:fldCharType="begin"/>
      </w:r>
      <w:r w:rsidR="00E50D1C" w:rsidRPr="00876C18">
        <w:instrText xml:space="preserve"> ADDIN ZOTERO_ITEM CSL_CITATION {"citationID":"PQc2ptPa","properties":{"formattedCitation":"(1962: 24% of 37 articles)","plainCitation":"(1962: 24% of 37 articles)","noteIndex":0},"citationItems":[{"id":15106,"uris":["http://zotero.org/users/1687755/items/VSQRR2WU"],"itemData":{"id":15106,"type":"article-journal","abstract":"Comments on a Iowa State University graduate student's endeavor of requiring data of a particular kind in order to carry out a study for his master's thesis. This student wrote to 37 authors whose journal articles appeared in APA journals between 1959 and 1961. Of these authors, 32 replied. Twenty-one of those reported the data misplaced, lost, or inadvertently destroyed. Two of the remaining 11 offered their data on the conditions that they be notified of our intended use of their data, and stated that they have control of anything that we would publish involving these data. Errors were found in some of the raw data that was obtained which caused a dilemma of either reporting the errors or not. The commentator states that if it were clearly set forth by the APA that the responsibility for retaining raw data and submitting them for scrutiny upon request lies with the author, this dilemma would not exist. The commentator suggests that a possibly more effective means of controlling quality of publication would be to institute a system of quality control whereby random samples of raw data from submitted journal articles would be requested by editors and scrutinized for accuracy and the appropriateness of the analysis performed. (PsycInfo Database Record (c) 2022 APA, all rights reserved)","container-title":"American Psychologist","DOI":"10.1037/h0038819","ISSN":"1935-990X","issue":"9","note":"publisher-place: US\npublisher: American Psychological Association","page":"657-658","source":"APA PsycNet","title":"Responsibility for Raw Data","volume":"17","author":[{"family":"Wolins","given":"Leroy"}],"issued":{"date-parts":[["1962"]]}},"label":"page","suppress-author":true,"suffix":": 24% of 37 articles"}],"schema":"https://github.com/citation-style-language/schema/raw/master/csl-citation.json"} </w:instrText>
      </w:r>
      <w:r w:rsidR="00E50D1C" w:rsidRPr="00876C18">
        <w:fldChar w:fldCharType="separate"/>
      </w:r>
      <w:r w:rsidR="00E50D1C" w:rsidRPr="00876C18">
        <w:rPr>
          <w:noProof/>
        </w:rPr>
        <w:t>(1962: 24% of 37 articles)</w:t>
      </w:r>
      <w:r w:rsidR="00E50D1C" w:rsidRPr="00876C18">
        <w:fldChar w:fldCharType="end"/>
      </w:r>
      <w:r w:rsidRPr="00876C18">
        <w:t xml:space="preserve">. Hamilton et al.’s </w:t>
      </w:r>
      <w:r w:rsidRPr="00876C18">
        <w:fldChar w:fldCharType="begin"/>
      </w:r>
      <w:r w:rsidR="00513EAD">
        <w:instrText xml:space="preserve"> ADDIN ZOTERO_ITEM CSL_CITATION {"citationID":"6W8gz7hV","properties":{"formattedCitation":"(2023)","plainCitation":"(2023)","noteIndex":0},"citationItems":[{"id":15615,"uris":["http://zotero.org/users/1687755/items/2DWK9ZT5"],"itemData":{"id":15615,"type":"article-journal","abstract":"Objectives To synthesise research investigating data and code sharing in medicine and health to establish an accurate representation of the prevalence of sharing, how this frequency has changed over time, and what factors influence availability.\nDesign Systematic review with meta-analysis of individual participant data.\nData sources Ovid Medline, Ovid Embase, and the preprint servers medRxiv, bioRxiv, and MetaArXiv were searched from inception to 1 July 2021. Forward citation searches were also performed on 30 August 2022.\nReview methods Meta-research studies that investigated data or code sharing across a sample of scientific articles presenting original medical and health research were identified. Two authors screened records, assessed the risk of bias, and extracted summary data from study reports when individual participant data could not be retrieved. Key outcomes of interest were the prevalence of statements that declared that data or code were publicly or privately available (declared availability) and the success rates of retrieving these products (actual availability). The associations between data and code availability and several factors (eg, journal policy, type of data, trial design, and human participants) were also examined. A two stage approach to meta-analysis of individual participant data was performed, with proportions and risk ratios pooled with the Hartung-Knapp-Sidik-Jonkman method for random effects meta-analysis.\nResults The review included 105 meta-research studies examining 2 121 580 articles across 31 specialties. Eligible studies examined a median of 195 primary articles (interquartile range 113-475), with a median publication year of 2015 (interquartile range 2012-2018). Only eight studies (8%) were classified as having a low risk of bias. Meta-analyses showed a prevalence of declared and actual public data availability of 8% (95% confidence interval 5% to 11%) and 2% (1% to 3%), respectively, between 2016 and 2021. For public code sharing, both the prevalence of declared and actual availability were estimated to be &lt;0.5% since 2016. Meta-regressions indicated that only declared public data sharing prevalence estimates have increased over time. Compliance with mandatory data sharing policies ranged from 0% to 100% across journals and varied by type of data. In contrast, success in privately obtaining data and code from authors historically ranged between 0% and 37% and 0% and 23%, respectively.\nConclusions The review found that public code sharing was persistently low across medical research. Declarations of data sharing were also low, increasing over time, but did not always correspond to actual sharing of data. The effectiveness of mandatory data sharing policies varied substantially by journal and type of data, a finding that might be informative for policy makers when designing policies and allocating resources to audit compliance.\nSystematic review registration Open Science Framework doi:10.17605/OSF.IO/7SX8U.","container-title":"BMJ","DOI":"10.1136/bmj-2023-075767","ISSN":"1756-1833","journalAbbreviation":"BMJ","language":"en","license":"© Author(s) (or their employer(s)) 2019. Re-use permitted under CC BY-NC. No commercial re-use. See rights and permissions. Published by BMJ.. http://creativecommons.org/licenses/by-nc/4.0/This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and the use is non-commercial. See: http://creativecommons.org/licenses/by-nc/4.0/.","note":"publisher: British Medical Journal Publishing Group\nsection: Research\nPMID: 37433624","page":"e075767","source":"www.bmj.com","title":"Prevalence and predictors of data and code sharing in the medical and health sciences: systematic review with meta-analysis of individual participant data","title-short":"Prevalence and predictors of data and code sharing in the medical and health sciences","volume":"382","author":[{"family":"Hamilton","given":"Daniel G."},{"family":"Hong","given":"Kyungwan"},{"family":"Fraser","given":"Hannah"},{"family":"Rowhani-Farid","given":"Anisa"},{"family":"Fidler","given":"Fiona"},{"family":"Page","given":"Matthew J."}],"issued":{"date-parts":[["2023",7,11]]}},"label":"page","suppress-author":true}],"schema":"https://github.com/citation-style-language/schema/raw/master/csl-citation.json"} </w:instrText>
      </w:r>
      <w:r w:rsidRPr="00876C18">
        <w:fldChar w:fldCharType="separate"/>
      </w:r>
      <w:r w:rsidRPr="00876C18">
        <w:rPr>
          <w:noProof/>
        </w:rPr>
        <w:t>(2023)</w:t>
      </w:r>
      <w:r w:rsidRPr="00876C18">
        <w:fldChar w:fldCharType="end"/>
      </w:r>
      <w:r w:rsidRPr="00876C18">
        <w:t xml:space="preserve"> systematic review of studies of the</w:t>
      </w:r>
      <w:r>
        <w:t xml:space="preserve"> rate of data sharing upon request observed rates between 0 and 37%</w:t>
      </w:r>
      <w:r w:rsidR="0094075C">
        <w:t xml:space="preserve"> (no meta-analysis was possible</w:t>
      </w:r>
      <w:r w:rsidR="009B208F">
        <w:t xml:space="preserve"> due to methodological heterogeneity</w:t>
      </w:r>
      <w:r w:rsidR="0094075C">
        <w:t>).</w:t>
      </w:r>
      <w:r w:rsidR="00845EF5">
        <w:t xml:space="preserve"> </w:t>
      </w:r>
      <w:r w:rsidR="004474D8">
        <w:t>Worryingly, d</w:t>
      </w:r>
      <w:r w:rsidR="00FF151E" w:rsidRPr="002706BB">
        <w:t xml:space="preserve">ata sharing was </w:t>
      </w:r>
      <w:ins w:id="146" w:author="Hussey, Ian (PSY)" w:date="2024-04-03T16:43:00Z">
        <w:r w:rsidR="006A2A69">
          <w:t xml:space="preserve">no higher </w:t>
        </w:r>
      </w:ins>
      <w:del w:id="147" w:author="Hussey, Ian (PSY)" w:date="2024-04-03T16:43:00Z">
        <w:r w:rsidR="00E817F1" w:rsidRPr="002706BB" w:rsidDel="006A2A69">
          <w:delText>low</w:delText>
        </w:r>
        <w:r w:rsidR="004474D8" w:rsidDel="006A2A69">
          <w:delText>er</w:delText>
        </w:r>
        <w:r w:rsidR="00E817F1" w:rsidRPr="002706BB" w:rsidDel="006A2A69">
          <w:delText xml:space="preserve"> </w:delText>
        </w:r>
      </w:del>
      <w:r w:rsidR="00FF151E" w:rsidRPr="002706BB">
        <w:t>in articles that stated that data was available upon request</w:t>
      </w:r>
      <w:r w:rsidR="003C4EBC" w:rsidRPr="002706BB">
        <w:t xml:space="preserve"> (</w:t>
      </w:r>
      <w:r w:rsidR="00E817F1" w:rsidRPr="002706BB">
        <w:t>1</w:t>
      </w:r>
      <w:r w:rsidR="004653E0">
        <w:t>6.7</w:t>
      </w:r>
      <w:r w:rsidR="00B4434F" w:rsidRPr="002706BB">
        <w:t xml:space="preserve">%, </w:t>
      </w:r>
      <w:r w:rsidR="004653E0">
        <w:t>3</w:t>
      </w:r>
      <w:r w:rsidR="003C4EBC" w:rsidRPr="002706BB">
        <w:t xml:space="preserve"> of 18 articles)</w:t>
      </w:r>
      <w:r w:rsidR="00BD4A6D">
        <w:t xml:space="preserve"> than those that included no Data Availability Statement at all</w:t>
      </w:r>
      <w:r w:rsidR="00C33B94">
        <w:t xml:space="preserve"> (25.8%, 8 of 31</w:t>
      </w:r>
      <w:r w:rsidR="00A30528">
        <w:t xml:space="preserve"> articles</w:t>
      </w:r>
      <w:r w:rsidR="00C33B94">
        <w:t>)</w:t>
      </w:r>
      <w:r w:rsidR="003C4EBC" w:rsidRPr="002706BB">
        <w:t xml:space="preserve">. </w:t>
      </w:r>
      <w:r w:rsidR="0053063A">
        <w:t xml:space="preserve">Disappointingly, </w:t>
      </w:r>
      <w:r w:rsidR="008F71D5">
        <w:t xml:space="preserve">results did not suggest </w:t>
      </w:r>
      <w:r w:rsidR="0053063A">
        <w:t xml:space="preserve">that </w:t>
      </w:r>
      <w:r w:rsidR="009C6C8E">
        <w:t xml:space="preserve">Data Availability Statements </w:t>
      </w:r>
      <w:del w:id="148" w:author="Hussey, Ian (PSY)" w:date="2024-04-03T16:43:00Z">
        <w:r w:rsidR="0053063A" w:rsidDel="006A2A69">
          <w:delText xml:space="preserve">increase </w:delText>
        </w:r>
      </w:del>
      <w:ins w:id="149" w:author="Hussey, Ian (PSY)" w:date="2024-04-03T16:45:00Z">
        <w:r w:rsidR="006A2A69">
          <w:t>are</w:t>
        </w:r>
      </w:ins>
      <w:ins w:id="150" w:author="Hussey, Ian (PSY)" w:date="2024-04-03T16:43:00Z">
        <w:r w:rsidR="006A2A69">
          <w:t xml:space="preserve"> associated with higher </w:t>
        </w:r>
      </w:ins>
      <w:r w:rsidR="00E37516">
        <w:t xml:space="preserve">actual </w:t>
      </w:r>
      <w:r w:rsidR="0053063A">
        <w:t xml:space="preserve">data sharing. </w:t>
      </w:r>
    </w:p>
    <w:p w14:paraId="2938E7D1" w14:textId="77777777" w:rsidR="009D5923" w:rsidRPr="00FB1873" w:rsidRDefault="00000000" w:rsidP="009D5923">
      <w:pPr>
        <w:pStyle w:val="Heading2"/>
      </w:pPr>
      <w:r w:rsidRPr="00FB1873">
        <w:t>Limitations</w:t>
      </w:r>
    </w:p>
    <w:p w14:paraId="0722011D" w14:textId="4723D167" w:rsidR="007941D1" w:rsidRPr="00FB1873" w:rsidRDefault="00000000" w:rsidP="00FB1873">
      <w:r w:rsidRPr="0054291E">
        <w:rPr>
          <w:b/>
          <w:bCs/>
        </w:rPr>
        <w:t>Generalisability.</w:t>
      </w:r>
      <w:r>
        <w:t xml:space="preserve"> </w:t>
      </w:r>
      <w:r w:rsidR="00FB1873" w:rsidRPr="00FB1873">
        <w:t>The top-line conclusions of all previous studies covered in Hamilton et al.</w:t>
      </w:r>
      <w:del w:id="151" w:author="Hussey, Ian (PSY)" w:date="2024-04-04T11:29:00Z">
        <w:r w:rsidR="00FB1873" w:rsidRPr="00FB1873" w:rsidDel="0051180A">
          <w:delText xml:space="preserve">'s </w:delText>
        </w:r>
      </w:del>
      <w:ins w:id="152" w:author="Hussey, Ian (PSY)" w:date="2024-04-04T11:29:00Z">
        <w:r w:rsidR="0051180A">
          <w:t>’</w:t>
        </w:r>
        <w:r w:rsidR="0051180A" w:rsidRPr="00FB1873">
          <w:t xml:space="preserve">s </w:t>
        </w:r>
      </w:ins>
      <w:r w:rsidR="00FB1873" w:rsidRPr="00FB1873">
        <w:fldChar w:fldCharType="begin"/>
      </w:r>
      <w:r w:rsidR="00FC5C6D">
        <w:instrText xml:space="preserve"> ADDIN ZOTERO_ITEM CSL_CITATION {"citationID":"CzvoF9CX","properties":{"formattedCitation":"(2023)","plainCitation":"(2023)","noteIndex":0},"citationItems":[{"id":15615,"uris":["http://zotero.org/users/1687755/items/2DWK9ZT5"],"itemData":{"id":15615,"type":"article-journal","abstract":"Objectives To synthesise research investigating data and code sharing in medicine and health to establish an accurate representation of the prevalence of sharing, how this frequency has changed over time, and what factors influence availability.\nDesign Systematic review with meta-analysis of individual participant data.\nData sources Ovid Medline, Ovid Embase, and the preprint servers medRxiv, bioRxiv, and MetaArXiv were searched from inception to 1 July 2021. Forward citation searches were also performed on 30 August 2022.\nReview methods Meta-research studies that investigated data or code sharing across a sample of scientific articles presenting original medical and health research were identified. Two authors screened records, assessed the risk of bias, and extracted summary data from study reports when individual participant data could not be retrieved. Key outcomes of interest were the prevalence of statements that declared that data or code were publicly or privately available (declared availability) and the success rates of retrieving these products (actual availability). The associations between data and code availability and several factors (eg, journal policy, type of data, trial design, and human participants) were also examined. A two stage approach to meta-analysis of individual participant data was performed, with proportions and risk ratios pooled with the Hartung-Knapp-Sidik-Jonkman method for random effects meta-analysis.\nResults The review included 105 meta-research studies examining 2 121 580 articles across 31 specialties. Eligible studies examined a median of 195 primary articles (interquartile range 113-475), with a median publication year of 2015 (interquartile range 2012-2018). Only eight studies (8%) were classified as having a low risk of bias. Meta-analyses showed a prevalence of declared and actual public data availability of 8% (95% confidence interval 5% to 11%) and 2% (1% to 3%), respectively, between 2016 and 2021. For public code sharing, both the prevalence of declared and actual availability were estimated to be &lt;0.5% since 2016. Meta-regressions indicated that only declared public data sharing prevalence estimates have increased over time. Compliance with mandatory data sharing policies ranged from 0% to 100% across journals and varied by type of data. In contrast, success in privately obtaining data and code from authors historically ranged between 0% and 37% and 0% and 23%, respectively.\nConclusions The review found that public code sharing was persistently low across medical research. Declarations of data sharing were also low, increasing over time, but did not always correspond to actual sharing of data. The effectiveness of mandatory data sharing policies varied substantially by journal and type of data, a finding that might be informative for policy makers when designing policies and allocating resources to audit compliance.\nSystematic review registration Open Science Framework doi:10.17605/OSF.IO/7SX8U.","container-title":"BMJ","DOI":"10.1136/bmj-2023-075767","ISSN":"1756-1833","journalAbbreviation":"BMJ","language":"en","license":"© Author(s) (or their employer(s)) 2019. Re-use permitted under CC BY-NC. No commercial re-use. See rights and permissions. Published by BMJ.. http://creativecommons.org/licenses/by-nc/4.0/This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and the use is non-commercial. See: http://creativecommons.org/licenses/by-nc/4.0/.","note":"publisher: British Medical Journal Publishing Group\nsection: Research\nPMID: 37433624","page":"e075767","source":"www.bmj.com","title":"Prevalence and predictors of data and code sharing in the medical and health sciences: systematic review with meta-analysis of individual participant data","title-short":"Prevalence and predictors of data and code sharing in the medical and health sciences","volume":"382","author":[{"family":"Hamilton","given":"Daniel G."},{"family":"Hong","given":"Kyungwan"},{"family":"Fraser","given":"Hannah"},{"family":"Rowhani-Farid","given":"Anisa"},{"family":"Fidler","given":"Fiona"},{"family":"Page","given":"Matthew J."}],"issued":{"date-parts":[["2023",7,11]]}},"label":"page","suppress-author":true}],"schema":"https://github.com/citation-style-language/schema/raw/master/csl-citation.json"} </w:instrText>
      </w:r>
      <w:r w:rsidR="00FB1873" w:rsidRPr="00FB1873">
        <w:fldChar w:fldCharType="separate"/>
      </w:r>
      <w:r w:rsidR="00FB1873" w:rsidRPr="00FB1873">
        <w:rPr>
          <w:noProof/>
        </w:rPr>
        <w:t>(2023)</w:t>
      </w:r>
      <w:r w:rsidR="00FB1873" w:rsidRPr="00FB1873">
        <w:fldChar w:fldCharType="end"/>
      </w:r>
      <w:r w:rsidR="00FB1873" w:rsidRPr="00FB1873">
        <w:t xml:space="preserve"> review, and indeed the results of this study, are in close agreement: data sharing upon request occurs in the minority of cases. However, precise estimates of the rate of data sharing </w:t>
      </w:r>
      <w:ins w:id="153" w:author="Hussey, Ian (PSY)" w:date="2024-04-04T10:58:00Z">
        <w:r w:rsidR="00116D85">
          <w:t xml:space="preserve">are </w:t>
        </w:r>
      </w:ins>
      <w:r w:rsidR="00FB1873" w:rsidRPr="00FB1873">
        <w:t xml:space="preserve">as yet unknown. The generalisability of the current estimate of data sharing upon request to other areas of psychology, or indeed other areas of science, is unknown at this time. The recent systematic review of the rate of data sharing upon request by Hamilton et al. </w:t>
      </w:r>
      <w:r w:rsidR="00FB1873" w:rsidRPr="00FB1873">
        <w:fldChar w:fldCharType="begin"/>
      </w:r>
      <w:r w:rsidR="00FC5C6D">
        <w:instrText xml:space="preserve"> ADDIN ZOTERO_ITEM CSL_CITATION {"citationID":"Ia6FMG5H","properties":{"formattedCitation":"(2023)","plainCitation":"(2023)","noteIndex":0},"citationItems":[{"id":15615,"uris":["http://zotero.org/users/1687755/items/2DWK9ZT5"],"itemData":{"id":15615,"type":"article-journal","abstract":"Objectives To synthesise research investigating data and code sharing in medicine and health to establish an accurate representation of the prevalence of sharing, how this frequency has changed over time, and what factors influence availability.\nDesign Systematic review with meta-analysis of individual participant data.\nData sources Ovid Medline, Ovid Embase, and the preprint servers medRxiv, bioRxiv, and MetaArXiv were searched from inception to 1 July 2021. Forward citation searches were also performed on 30 August 2022.\nReview methods Meta-research studies that investigated data or code sharing across a sample of scientific articles presenting original medical and health research were identified. Two authors screened records, assessed the risk of bias, and extracted summary data from study reports when individual participant data could not be retrieved. Key outcomes of interest were the prevalence of statements that declared that data or code were publicly or privately available (declared availability) and the success rates of retrieving these products (actual availability). The associations between data and code availability and several factors (eg, journal policy, type of data, trial design, and human participants) were also examined. A two stage approach to meta-analysis of individual participant data was performed, with proportions and risk ratios pooled with the Hartung-Knapp-Sidik-Jonkman method for random effects meta-analysis.\nResults The review included 105 meta-research studies examining 2 121 580 articles across 31 specialties. Eligible studies examined a median of 195 primary articles (interquartile range 113-475), with a median publication year of 2015 (interquartile range 2012-2018). Only eight studies (8%) were classified as having a low risk of bias. Meta-analyses showed a prevalence of declared and actual public data availability of 8% (95% confidence interval 5% to 11%) and 2% (1% to 3%), respectively, between 2016 and 2021. For public code sharing, both the prevalence of declared and actual availability were estimated to be &lt;0.5% since 2016. Meta-regressions indicated that only declared public data sharing prevalence estimates have increased over time. Compliance with mandatory data sharing policies ranged from 0% to 100% across journals and varied by type of data. In contrast, success in privately obtaining data and code from authors historically ranged between 0% and 37% and 0% and 23%, respectively.\nConclusions The review found that public code sharing was persistently low across medical research. Declarations of data sharing were also low, increasing over time, but did not always correspond to actual sharing of data. The effectiveness of mandatory data sharing policies varied substantially by journal and type of data, a finding that might be informative for policy makers when designing policies and allocating resources to audit compliance.\nSystematic review registration Open Science Framework doi:10.17605/OSF.IO/7SX8U.","container-title":"BMJ","DOI":"10.1136/bmj-2023-075767","ISSN":"1756-1833","journalAbbreviation":"BMJ","language":"en","license":"© Author(s) (or their employer(s)) 2019. Re-use permitted under CC BY-NC. No commercial re-use. See rights and permissions. Published by BMJ.. http://creativecommons.org/licenses/by-nc/4.0/This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and the use is non-commercial. See: http://creativecommons.org/licenses/by-nc/4.0/.","note":"publisher: British Medical Journal Publishing Group\nsection: Research\nPMID: 37433624","page":"e075767","source":"www.bmj.com","title":"Prevalence and predictors of data and code sharing in the medical and health sciences: systematic review with meta-analysis of individual participant data","title-short":"Prevalence and predictors of data and code sharing in the medical and health sciences","volume":"382","author":[{"family":"Hamilton","given":"Daniel G."},{"family":"Hong","given":"Kyungwan"},{"family":"Fraser","given":"Hannah"},{"family":"Rowhani-Farid","given":"Anisa"},{"family":"Fidler","given":"Fiona"},{"family":"Page","given":"Matthew J."}],"issued":{"date-parts":[["2023",7,11]]}},"label":"page","suppress-author":true}],"schema":"https://github.com/citation-style-language/schema/raw/master/csl-citation.json"} </w:instrText>
      </w:r>
      <w:r w:rsidR="00FB1873" w:rsidRPr="00FB1873">
        <w:fldChar w:fldCharType="separate"/>
      </w:r>
      <w:r w:rsidR="00FB1873" w:rsidRPr="00FB1873">
        <w:rPr>
          <w:noProof/>
        </w:rPr>
        <w:t>(2023)</w:t>
      </w:r>
      <w:r w:rsidR="00FB1873" w:rsidRPr="00FB1873">
        <w:fldChar w:fldCharType="end"/>
      </w:r>
      <w:r w:rsidR="00FB1873" w:rsidRPr="00FB1873">
        <w:t xml:space="preserve"> noted that no meta-analysis of the rate of sharing across studies was possible due to methodological differences between the component studies, such as differences in journal policies between fields and differences in how old the publications were. </w:t>
      </w:r>
      <w:r w:rsidR="004B4CB8">
        <w:t xml:space="preserve">The estimate provided by this </w:t>
      </w:r>
      <w:r w:rsidR="004B0F18">
        <w:t xml:space="preserve">study is perhaps more likely to correspond with (a) fields of similarly small size, (b) fields with comparable journal policies (e.g., requiring Data Availability Statements but not mandatory sharing at the time of publication), and (c) studies considering a similar timeframe (e.g., publications within the last 5 years). </w:t>
      </w:r>
    </w:p>
    <w:p w14:paraId="3E917440" w14:textId="10A5DD1B" w:rsidR="00FA4331" w:rsidRDefault="00000000" w:rsidP="00EF6571">
      <w:pPr>
        <w:rPr>
          <w:ins w:id="154" w:author="Hussey, Ian (PSY)" w:date="2024-04-04T12:13:00Z"/>
        </w:rPr>
      </w:pPr>
      <w:r>
        <w:rPr>
          <w:b/>
          <w:bCs/>
        </w:rPr>
        <w:t>The impact of p</w:t>
      </w:r>
      <w:r w:rsidR="0054291E" w:rsidRPr="002175FC">
        <w:rPr>
          <w:b/>
          <w:bCs/>
        </w:rPr>
        <w:t>ersonal acquaintance</w:t>
      </w:r>
      <w:r>
        <w:rPr>
          <w:b/>
          <w:bCs/>
        </w:rPr>
        <w:t xml:space="preserve"> on sharing</w:t>
      </w:r>
      <w:r w:rsidR="0054291E" w:rsidRPr="002175FC">
        <w:rPr>
          <w:b/>
          <w:bCs/>
        </w:rPr>
        <w:t>.</w:t>
      </w:r>
      <w:r w:rsidR="0054291E" w:rsidRPr="002175FC">
        <w:t xml:space="preserve"> </w:t>
      </w:r>
      <w:r w:rsidR="0009338E" w:rsidRPr="002175FC">
        <w:t xml:space="preserve">The fact that </w:t>
      </w:r>
      <w:r w:rsidR="007941D1" w:rsidRPr="002175FC">
        <w:t xml:space="preserve">I </w:t>
      </w:r>
      <w:r w:rsidR="001C5CDC" w:rsidRPr="002175FC">
        <w:t xml:space="preserve">was personally acquainted with </w:t>
      </w:r>
      <w:r w:rsidR="007941D1" w:rsidRPr="002175FC">
        <w:t>many of the researchers contacted</w:t>
      </w:r>
      <w:r w:rsidR="0009338E" w:rsidRPr="002175FC">
        <w:t xml:space="preserve"> </w:t>
      </w:r>
      <w:r w:rsidR="001C5CDC" w:rsidRPr="002175FC">
        <w:t>may</w:t>
      </w:r>
      <w:r w:rsidR="0009338E" w:rsidRPr="002175FC">
        <w:t xml:space="preserve"> </w:t>
      </w:r>
      <w:r w:rsidR="007941D1" w:rsidRPr="002175FC">
        <w:t xml:space="preserve">have influenced </w:t>
      </w:r>
      <w:r w:rsidR="001C5CDC" w:rsidRPr="002175FC">
        <w:t xml:space="preserve">the rate of data sharing </w:t>
      </w:r>
      <w:r w:rsidR="0009338E" w:rsidRPr="002175FC">
        <w:t>in some way</w:t>
      </w:r>
      <w:r w:rsidR="007941D1" w:rsidRPr="002175FC">
        <w:t xml:space="preserve">. I have </w:t>
      </w:r>
      <w:r w:rsidR="001C5CDC" w:rsidRPr="002175FC">
        <w:t>written</w:t>
      </w:r>
      <w:r w:rsidR="007941D1" w:rsidRPr="002175FC">
        <w:t xml:space="preserve"> critiques of IRAP research </w:t>
      </w:r>
      <w:r w:rsidR="001C5CDC" w:rsidRPr="002175FC">
        <w:t>in the past</w:t>
      </w:r>
      <w:r w:rsidR="007941D1" w:rsidRPr="002175FC">
        <w:t xml:space="preserve">, </w:t>
      </w:r>
      <w:r w:rsidR="001C5CDC" w:rsidRPr="002175FC">
        <w:t xml:space="preserve">and it is possible this could have made </w:t>
      </w:r>
      <w:r w:rsidR="007941D1" w:rsidRPr="002175FC">
        <w:t xml:space="preserve">some researchers more reticent to share. </w:t>
      </w:r>
      <w:r w:rsidR="001C5CDC" w:rsidRPr="002175FC">
        <w:t xml:space="preserve">On the other hand, </w:t>
      </w:r>
      <w:r w:rsidR="00754201" w:rsidRPr="002175FC">
        <w:t>the fact that I was acquainted with many of the authors prior to contacting them for their data</w:t>
      </w:r>
      <w:r w:rsidR="001C5CDC" w:rsidRPr="002175FC">
        <w:t xml:space="preserve"> may have lent a degree of ecological validity to the request: within </w:t>
      </w:r>
      <w:r w:rsidR="00754201" w:rsidRPr="002175FC">
        <w:t xml:space="preserve">many </w:t>
      </w:r>
      <w:r w:rsidR="001C5CDC" w:rsidRPr="002175FC">
        <w:t>small</w:t>
      </w:r>
      <w:r w:rsidR="00754201" w:rsidRPr="002175FC">
        <w:t xml:space="preserve">-to-medium-sized </w:t>
      </w:r>
      <w:r w:rsidR="001C5CDC" w:rsidRPr="002175FC">
        <w:t>field</w:t>
      </w:r>
      <w:r w:rsidR="00754201" w:rsidRPr="002175FC">
        <w:t>s</w:t>
      </w:r>
      <w:r w:rsidR="001C5CDC" w:rsidRPr="002175FC">
        <w:t xml:space="preserve"> data requests are likely to come from another researcher who is already known to you.</w:t>
      </w:r>
      <w:r w:rsidR="00EF6571" w:rsidRPr="002175FC">
        <w:t xml:space="preserve"> </w:t>
      </w:r>
      <w:r w:rsidR="00107543" w:rsidRPr="002175FC">
        <w:t xml:space="preserve">To the best of my knowledge, only one previous study has examined this question: </w:t>
      </w:r>
      <w:proofErr w:type="spellStart"/>
      <w:r w:rsidRPr="002175FC">
        <w:t>Tedersoo</w:t>
      </w:r>
      <w:proofErr w:type="spellEnd"/>
      <w:ins w:id="155" w:author="Hussey, Ian (PSY)" w:date="2024-04-03T16:45:00Z">
        <w:r w:rsidR="006A2A69">
          <w:t xml:space="preserve"> et al.</w:t>
        </w:r>
      </w:ins>
      <w:r w:rsidRPr="002175FC">
        <w:t xml:space="preserve"> </w:t>
      </w:r>
      <w:r w:rsidRPr="002175FC">
        <w:fldChar w:fldCharType="begin"/>
      </w:r>
      <w:r w:rsidRPr="002175FC">
        <w:instrText xml:space="preserve"> ADDIN ZOTERO_ITEM CSL_CITATION {"citationID":"7PNza4f4","properties":{"formattedCitation":"(2021)","plainCitation":"(2021)","noteIndex":0},"citationItems":[{"id":5181,"uris":["http://zotero.org/users/1687755/items/MUEEULRW"],"itemData":{"id":5181,"type":"article-journal","abstract":"Data sharing is one of the cornerstones of modern science that enables large-scale analyses and reproducibility. We evaluated data availability in research articles across nine disciplines in Nature and Science magazines and recorded corresponding authors’ concerns, requests and reasons for declining data sharing. Although data sharing has improved in the last decade and particularly in recent years, data availability and willingness to share data still differ greatly among disciplines. We observed that statements of data availability upon (reasonable) request are inefficient and should not be allowed by journals. To improve data sharing at the time of manuscript acceptance, researchers should be better motivated to release their data with real benefits such as recognition, or bonus points in grant and job applications. We recommend that data management costs should be covered by funding agencies; publicly available research data ought to be included in the evaluation of applications; and surveillance of data sharing should be enforced by both academic publishers and funders. These cross-discipline survey data are available from the plutoF repository.","container-title":"Scientific Data","DOI":"10.1038/s41597-021-00981-0","ISSN":"2052-4463","issue":"1","journalAbbreviation":"Sci Data","language":"en","license":"2021 The Author(s)","note":"number: 1\npublisher: Nature Publishing Group","page":"192","source":"www.nature.com","title":"Data sharing practices and data availability upon request differ across scientific disciplines","volume":"8","author":[{"family":"Tedersoo","given":"Leho"},{"family":"Küngas","given":"Rainer"},{"family":"Oras","given":"Ester"},{"family":"Köster","given":"Kajar"},{"family":"Eenmaa","given":"Helen"},{"family":"Leijen","given":"Äli"},{"family":"Pedaste","given":"Margus"},{"family":"Raju","given":"Marju"},{"family":"Astapova","given":"Anastasiya"},{"family":"Lukner","given":"Heli"},{"family":"Kogermann","given":"Karin"},{"family":"Sepp","given":"Tuul"}],"issued":{"date-parts":[["2021",7,27]]}},"label":"page","suppress-author":true}],"schema":"https://github.com/citation-style-language/schema/raw/master/csl-citation.json"} </w:instrText>
      </w:r>
      <w:r w:rsidRPr="002175FC">
        <w:fldChar w:fldCharType="separate"/>
      </w:r>
      <w:r w:rsidRPr="002175FC">
        <w:rPr>
          <w:noProof/>
        </w:rPr>
        <w:t>(2021)</w:t>
      </w:r>
      <w:r w:rsidRPr="002175FC">
        <w:fldChar w:fldCharType="end"/>
      </w:r>
      <w:r w:rsidRPr="002175FC">
        <w:t xml:space="preserve"> examined data sharing upon request and quantified whether they were acquainted with the authors prior to the data requests they sent</w:t>
      </w:r>
      <w:ins w:id="156" w:author="Hussey, Ian (PSY)" w:date="2024-04-03T16:45:00Z">
        <w:r w:rsidR="006A2A69">
          <w:t xml:space="preserve"> </w:t>
        </w:r>
      </w:ins>
      <w:ins w:id="157" w:author="Hussey, Ian (PSY)" w:date="2024-04-03T16:46:00Z">
        <w:r w:rsidR="006A2A69">
          <w:t>(i.e., ‘no contact’, ‘have met’, ‘have collaborated with’)</w:t>
        </w:r>
      </w:ins>
      <w:r w:rsidRPr="002175FC">
        <w:t>. An analysis of their open data suggest</w:t>
      </w:r>
      <w:r w:rsidR="00107543" w:rsidRPr="002175FC">
        <w:t>s</w:t>
      </w:r>
      <w:r w:rsidRPr="002175FC">
        <w:t xml:space="preserve"> that data sharing upon request </w:t>
      </w:r>
      <w:r w:rsidR="00107543" w:rsidRPr="002175FC">
        <w:t xml:space="preserve">in </w:t>
      </w:r>
      <w:r w:rsidR="00107543" w:rsidRPr="002175FC">
        <w:lastRenderedPageBreak/>
        <w:t xml:space="preserve">their sample </w:t>
      </w:r>
      <w:r w:rsidRPr="002175FC">
        <w:t xml:space="preserve">was </w:t>
      </w:r>
      <w:r w:rsidR="00107543" w:rsidRPr="002175FC">
        <w:t xml:space="preserve">slightly higher </w:t>
      </w:r>
      <w:r w:rsidRPr="002175FC">
        <w:t>among researchers already known to the authors (50% of 12 articles) than those who were not (40% of 272 studies</w:t>
      </w:r>
      <w:r w:rsidR="005B6478" w:rsidRPr="002175FC">
        <w:t>).</w:t>
      </w:r>
      <w:r w:rsidR="00107543" w:rsidRPr="002175FC">
        <w:t xml:space="preserve"> </w:t>
      </w:r>
    </w:p>
    <w:p w14:paraId="6745D912" w14:textId="072677DA" w:rsidR="007A16C8" w:rsidRPr="002175FC" w:rsidRDefault="007A16C8" w:rsidP="00E47844">
      <w:ins w:id="158" w:author="Hussey, Ian (PSY)" w:date="2024-04-04T12:13:00Z">
        <w:r>
          <w:rPr>
            <w:b/>
            <w:bCs/>
          </w:rPr>
          <w:t>The impact of the phrasing of a data sharing request on sharing</w:t>
        </w:r>
        <w:r w:rsidRPr="002175FC">
          <w:rPr>
            <w:b/>
            <w:bCs/>
          </w:rPr>
          <w:t>.</w:t>
        </w:r>
        <w:r w:rsidRPr="002175FC">
          <w:t xml:space="preserve"> </w:t>
        </w:r>
        <w:r w:rsidR="007F7069">
          <w:t>It is of course possible that the rate of d</w:t>
        </w:r>
      </w:ins>
      <w:ins w:id="159" w:author="Hussey, Ian (PSY)" w:date="2024-04-04T12:14:00Z">
        <w:r w:rsidR="007F7069">
          <w:t xml:space="preserve">ata sharing upon request may be moderated by the nature of that request, e.g., the phrasing used in the email. Authors may perceive </w:t>
        </w:r>
      </w:ins>
      <w:ins w:id="160" w:author="Hussey, Ian (PSY)" w:date="2024-04-04T12:15:00Z">
        <w:r w:rsidR="007F7069">
          <w:t xml:space="preserve">data sharing as a matter of interpersonal trust, and if they </w:t>
        </w:r>
        <w:r w:rsidR="002322D2">
          <w:t xml:space="preserve">perceive the request to be overreaching, impudent, or otherwise </w:t>
        </w:r>
      </w:ins>
      <w:ins w:id="161" w:author="Hussey, Ian (PSY)" w:date="2024-04-04T12:16:00Z">
        <w:r w:rsidR="002322D2">
          <w:t xml:space="preserve">distasteful they may be more likely to refuse, ignore or disengage from the request. </w:t>
        </w:r>
      </w:ins>
      <w:ins w:id="162" w:author="Hussey, Ian (PSY)" w:date="2024-04-04T12:17:00Z">
        <w:r w:rsidR="00AD4E70">
          <w:t>To the best of my knowledge, no work to date has experimentally manipulated the phrasing of data sharing requests</w:t>
        </w:r>
      </w:ins>
      <w:ins w:id="163" w:author="Hussey, Ian (PSY)" w:date="2024-04-04T12:18:00Z">
        <w:r w:rsidR="00AD4E70">
          <w:t xml:space="preserve"> in order to assess its impact on the efficacy of such requests</w:t>
        </w:r>
      </w:ins>
      <w:ins w:id="164" w:author="Hussey, Ian (PSY)" w:date="2024-04-04T12:17:00Z">
        <w:r w:rsidR="00AD4E70">
          <w:t>.</w:t>
        </w:r>
      </w:ins>
      <w:ins w:id="165" w:author="Hussey, Ian (PSY)" w:date="2024-04-04T12:18:00Z">
        <w:r w:rsidR="00AD4E70">
          <w:t xml:space="preserve"> Future research may wish to do this. However, </w:t>
        </w:r>
      </w:ins>
      <w:ins w:id="166" w:author="Hussey, Ian (PSY)" w:date="2024-04-04T12:19:00Z">
        <w:r w:rsidR="00AD4E70">
          <w:t>at the same time, we should be wary of</w:t>
        </w:r>
      </w:ins>
      <w:ins w:id="167" w:author="Hussey, Ian (PSY)" w:date="2024-04-04T12:20:00Z">
        <w:r w:rsidR="00AD4E70">
          <w:t xml:space="preserve"> making compliance with data sharing requests the responsibility of the requester rather than the authors, where those requests are a matter of compliance with professional standards, journa</w:t>
        </w:r>
      </w:ins>
      <w:ins w:id="168" w:author="Hussey, Ian (PSY)" w:date="2024-04-04T12:21:00Z">
        <w:r w:rsidR="00AD4E70">
          <w:t xml:space="preserve">l policy, institutional policy, funding body policy, and/or the authors own written prior commitment to do so. </w:t>
        </w:r>
      </w:ins>
      <w:ins w:id="169" w:author="Hussey, Ian (PSY)" w:date="2024-04-04T12:30:00Z">
        <w:r w:rsidR="0099567C">
          <w:t>Given that some</w:t>
        </w:r>
      </w:ins>
      <w:ins w:id="170" w:author="Hussey, Ian (PSY)" w:date="2024-04-04T12:25:00Z">
        <w:r w:rsidR="00772419">
          <w:t xml:space="preserve"> authors </w:t>
        </w:r>
      </w:ins>
      <w:ins w:id="171" w:author="Hussey, Ian (PSY)" w:date="2024-04-04T12:23:00Z">
        <w:r w:rsidR="00626427">
          <w:t xml:space="preserve">are </w:t>
        </w:r>
      </w:ins>
      <w:ins w:id="172" w:author="Hussey, Ian (PSY)" w:date="2024-04-04T12:25:00Z">
        <w:r w:rsidR="00772419">
          <w:t xml:space="preserve">simply </w:t>
        </w:r>
      </w:ins>
      <w:ins w:id="173" w:author="Hussey, Ian (PSY)" w:date="2024-04-04T12:23:00Z">
        <w:r w:rsidR="00626427">
          <w:t>disinclined to share their dat</w:t>
        </w:r>
      </w:ins>
      <w:ins w:id="174" w:author="Hussey, Ian (PSY)" w:date="2024-04-04T12:24:00Z">
        <w:r w:rsidR="00626427">
          <w:t>a despite</w:t>
        </w:r>
      </w:ins>
      <w:ins w:id="175" w:author="Hussey, Ian (PSY)" w:date="2024-04-07T09:56:00Z">
        <w:r w:rsidR="00E659C6">
          <w:t xml:space="preserve"> the</w:t>
        </w:r>
      </w:ins>
      <w:ins w:id="176" w:author="Hussey, Ian (PSY)" w:date="2024-04-04T12:24:00Z">
        <w:r w:rsidR="00626427">
          <w:t xml:space="preserve"> requirements to do so, it may be more effective </w:t>
        </w:r>
      </w:ins>
      <w:ins w:id="177" w:author="Hussey, Ian (PSY)" w:date="2024-04-04T12:25:00Z">
        <w:r w:rsidR="00772419">
          <w:t xml:space="preserve">for the field </w:t>
        </w:r>
      </w:ins>
      <w:ins w:id="178" w:author="Hussey, Ian (PSY)" w:date="2024-04-04T12:24:00Z">
        <w:r w:rsidR="00626427">
          <w:t xml:space="preserve">to </w:t>
        </w:r>
      </w:ins>
      <w:ins w:id="179" w:author="Hussey, Ian (PSY)" w:date="2024-04-04T12:25:00Z">
        <w:r w:rsidR="00772419">
          <w:t xml:space="preserve">attempt to </w:t>
        </w:r>
      </w:ins>
      <w:ins w:id="180" w:author="Hussey, Ian (PSY)" w:date="2024-04-04T12:24:00Z">
        <w:r w:rsidR="00626427">
          <w:t>enforce these</w:t>
        </w:r>
      </w:ins>
      <w:ins w:id="181" w:author="Hussey, Ian (PSY)" w:date="2024-04-04T12:30:00Z">
        <w:r w:rsidR="005C3471">
          <w:t xml:space="preserve"> existing</w:t>
        </w:r>
      </w:ins>
      <w:ins w:id="182" w:author="Hussey, Ian (PSY)" w:date="2024-04-04T12:24:00Z">
        <w:r w:rsidR="00626427">
          <w:t xml:space="preserve"> requirements rather than attempt </w:t>
        </w:r>
      </w:ins>
      <w:ins w:id="183" w:author="Hussey, Ian (PSY)" w:date="2024-04-04T12:26:00Z">
        <w:r w:rsidR="003130E7">
          <w:t>to solve the issue by finding the optimal way of phrasing the request</w:t>
        </w:r>
      </w:ins>
      <w:ins w:id="184" w:author="Hussey, Ian (PSY)" w:date="2024-04-04T12:25:00Z">
        <w:r w:rsidR="00626427">
          <w:t>.</w:t>
        </w:r>
      </w:ins>
      <w:ins w:id="185" w:author="Hussey, Ian (PSY)" w:date="2024-04-04T12:32:00Z">
        <w:r w:rsidR="008840A1">
          <w:t xml:space="preserve"> </w:t>
        </w:r>
      </w:ins>
    </w:p>
    <w:p w14:paraId="6D25965C" w14:textId="77777777" w:rsidR="007941D1" w:rsidRPr="00C87BED" w:rsidRDefault="00000000" w:rsidP="001C24DF">
      <w:pPr>
        <w:rPr>
          <w:highlight w:val="yellow"/>
        </w:rPr>
      </w:pPr>
      <w:r w:rsidRPr="002175FC">
        <w:rPr>
          <w:b/>
          <w:bCs/>
        </w:rPr>
        <w:t xml:space="preserve">Data </w:t>
      </w:r>
      <w:r w:rsidR="000C67E3" w:rsidRPr="002175FC">
        <w:rPr>
          <w:b/>
          <w:bCs/>
        </w:rPr>
        <w:t>u</w:t>
      </w:r>
      <w:r w:rsidRPr="002175FC">
        <w:rPr>
          <w:b/>
          <w:bCs/>
        </w:rPr>
        <w:t>sability</w:t>
      </w:r>
      <w:r w:rsidR="000C67E3" w:rsidRPr="002175FC">
        <w:rPr>
          <w:b/>
          <w:bCs/>
        </w:rPr>
        <w:t xml:space="preserve"> and computational </w:t>
      </w:r>
      <w:r w:rsidR="002175FC" w:rsidRPr="002175FC">
        <w:rPr>
          <w:b/>
          <w:bCs/>
        </w:rPr>
        <w:t>reproducibility</w:t>
      </w:r>
      <w:r w:rsidRPr="002175FC">
        <w:rPr>
          <w:b/>
          <w:bCs/>
        </w:rPr>
        <w:t>.</w:t>
      </w:r>
      <w:r w:rsidRPr="002175FC">
        <w:t xml:space="preserve"> </w:t>
      </w:r>
      <w:r w:rsidR="0054291E" w:rsidRPr="002175FC">
        <w:t>Of course, n</w:t>
      </w:r>
      <w:r w:rsidRPr="002175FC">
        <w:t xml:space="preserve">ot all shared data is </w:t>
      </w:r>
      <w:r w:rsidR="0054291E" w:rsidRPr="002175FC">
        <w:t>useful</w:t>
      </w:r>
      <w:r w:rsidR="00FC5C6D" w:rsidRPr="002175FC">
        <w:t xml:space="preserve">, and data sharing is not an end in itself. Data sharing merely (a) enables verifiability of published analyses, and (b) enables reuse for novel purposes. </w:t>
      </w:r>
      <w:r w:rsidR="002175FC" w:rsidRPr="002175FC">
        <w:t xml:space="preserve">Even when data is technically complete and shared, poor documentation (e.g., the absence of high-quality codebooks) can limit the degree to which it can be used for verification or novel purposes </w:t>
      </w:r>
      <w:r w:rsidR="002175FC" w:rsidRPr="002175FC">
        <w:fldChar w:fldCharType="begin"/>
      </w:r>
      <w:r w:rsidR="002175FC" w:rsidRPr="002175FC">
        <w:instrText xml:space="preserve"> ADDIN ZOTERO_ITEM CSL_CITATION {"citationID":"GRRMEaLn","properties":{"formattedCitation":"(Horstmann et al., 2020)","plainCitation":"(Horstmann et al., 2020)","noteIndex":0},"citationItems":[{"id":12384,"uris":["http://zotero.org/groups/2510878/items/QLTALDR6"],"itemData":{"id":12384,"type":"article-journal","container-title":"European Journal of Psychological Assessment","DOI":"10/ghmt9r","ISSN":"1015-5759","issue":"5","note":"publisher: Hogrefe Publishing","page":"721-729","source":"econtent.hogrefe.com (Atypon)","title":"Generating Codebooks to Ensure the Independent Use of Research Data","volume":"36","author":[{"family":"Horstmann","given":"Kai T."},{"family":"Arslan","given":"Ruben C."},{"family":"Greiff","given":"Samuel"}],"issued":{"date-parts":[["2020",9,1]]}}}],"schema":"https://github.com/citation-style-language/schema/raw/master/csl-citation.json"} </w:instrText>
      </w:r>
      <w:r w:rsidR="002175FC" w:rsidRPr="002175FC">
        <w:fldChar w:fldCharType="separate"/>
      </w:r>
      <w:r w:rsidR="002175FC" w:rsidRPr="002175FC">
        <w:rPr>
          <w:noProof/>
        </w:rPr>
        <w:t>(Horstmann et al., 2020)</w:t>
      </w:r>
      <w:r w:rsidR="002175FC" w:rsidRPr="002175FC">
        <w:fldChar w:fldCharType="end"/>
      </w:r>
      <w:r w:rsidR="002175FC" w:rsidRPr="002175FC">
        <w:t>.</w:t>
      </w:r>
      <w:r w:rsidR="001C24DF">
        <w:t xml:space="preserve"> </w:t>
      </w:r>
      <w:r w:rsidR="002175FC" w:rsidRPr="002175FC">
        <w:t>Separately, r</w:t>
      </w:r>
      <w:r w:rsidR="00FC5C6D" w:rsidRPr="002175FC">
        <w:t xml:space="preserve">ecent research has demonstrated that even when data and code are openly shared at the time of publication, the results of relatively few publications can be precisely reproduced </w:t>
      </w:r>
      <w:r w:rsidR="00FC5C6D" w:rsidRPr="002175FC">
        <w:fldChar w:fldCharType="begin"/>
      </w:r>
      <w:r w:rsidR="00FC5C6D" w:rsidRPr="002175FC">
        <w:instrText xml:space="preserve"> ADDIN ZOTERO_ITEM CSL_CITATION {"citationID":"DNQeGnJ1","properties":{"formattedCitation":"(e.g., only 1 of 12 articles: Cr\\uc0\\u252{}well et al., 2022)","plainCitation":"(e.g., only 1 of 12 articles: Crüwell et al., 2022)","noteIndex":0},"citationItems":[{"id":4978,"uris":["http://zotero.org/users/1687755/items/ZNDQMQAE"],"itemData":{"id":4978,"type":"report","abstract":"In April 2019, Psychological Science published its first issue in which all research articles received the Open Data badge. We used that issue to investigate the effectiveness of this badge, focusing on the adherence to its aim at Psychological Science: sharing both data and code to ensure reproducibility of results. Twelve researchers of varying experience levels attempted to reproduce the results of the empirical articles in the target issue (at least three researchers per article). We found that while all 14 articles provided at least some data and six provided analysis code, only one article was rated to be exactly reproducible, and three essentially reproducible with minor deviations. We suggest that researchers should be encouraged to adhere to the higher standard in force at Psychological Science. Moreover, a check of reproducibility during peer review may be preferable to the ‘disclosure method’ of awarding badges.","genre":"preprint","language":"en","note":"DOI: 10.31234/osf.io/729qt","publisher":"PsyArXiv","source":"DOI.org (Crossref)","title":"What’s in a Badge? A Computational Reproducibility Investigation of the Open Data Badge Policy in one Issue of Psychological Science","title-short":"What’s in a Badge?","URL":"https://psyarxiv.com/729qt","author":[{"family":"Crüwell","given":"Sophia"},{"family":"Apthorp","given":"Deborah"},{"family":"Baker","given":"Bradley James"},{"family":"Colling","given":"Lincoln J"},{"family":"Elson","given":"Malte"},{"family":"Geiger","given":"Sandra Jeanette"},{"family":"Lobentanzer","given":"Sebastian"},{"family":"Monéger","given":"Jean"},{"family":"Patterson","given":"Alex"},{"family":"Schwarzkopf","given":"D. Samuel"},{"family":"Zaneva","given":"Mirela"},{"family":"Brown","given":"Nicholas John Laird"}],"accessed":{"date-parts":[["2022",10,13]]},"issued":{"date-parts":[["2022",4,1]]}},"label":"page","prefix":"e.g., only 1 of 12 articles: "}],"schema":"https://github.com/citation-style-language/schema/raw/master/csl-citation.json"} </w:instrText>
      </w:r>
      <w:r w:rsidR="00FC5C6D" w:rsidRPr="002175FC">
        <w:fldChar w:fldCharType="separate"/>
      </w:r>
      <w:r w:rsidR="00FC5C6D" w:rsidRPr="002175FC">
        <w:rPr>
          <w:lang w:val="en-GB"/>
        </w:rPr>
        <w:t>(e.g., only 1 of 12 articles: Crüwell et al., 2022)</w:t>
      </w:r>
      <w:r w:rsidR="00FC5C6D" w:rsidRPr="002175FC">
        <w:fldChar w:fldCharType="end"/>
      </w:r>
      <w:r w:rsidR="00FC5C6D" w:rsidRPr="002175FC">
        <w:t xml:space="preserve">. </w:t>
      </w:r>
      <w:r w:rsidR="000C67E3" w:rsidRPr="002175FC">
        <w:t>Additional research would be required to estimate the computational reproducibility of results reported in IRAP publications based on shared data.</w:t>
      </w:r>
      <w:r w:rsidR="001C24DF">
        <w:t xml:space="preserve"> </w:t>
      </w:r>
    </w:p>
    <w:p w14:paraId="560642D4" w14:textId="77777777" w:rsidR="009D5923" w:rsidRDefault="00000000" w:rsidP="009D5923">
      <w:pPr>
        <w:pStyle w:val="Heading2"/>
      </w:pPr>
      <w:r>
        <w:t>Implications</w:t>
      </w:r>
    </w:p>
    <w:p w14:paraId="493E9F26" w14:textId="77777777" w:rsidR="00224B98" w:rsidRDefault="00000000" w:rsidP="00F1010E">
      <w:r w:rsidRPr="002706BB">
        <w:t xml:space="preserve">While the overall rate </w:t>
      </w:r>
      <w:r w:rsidR="006165FA">
        <w:t xml:space="preserve">of data sharing </w:t>
      </w:r>
      <w:r w:rsidRPr="002706BB">
        <w:t>is disappointing, the non-adherence to journals' data sharing policies</w:t>
      </w:r>
      <w:r>
        <w:t xml:space="preserve"> </w:t>
      </w:r>
      <w:r w:rsidR="00702787">
        <w:t xml:space="preserve">– which </w:t>
      </w:r>
      <w:r w:rsidR="00206A56">
        <w:t xml:space="preserve">authors explicitly agree </w:t>
      </w:r>
      <w:r w:rsidR="00702787">
        <w:t xml:space="preserve">upon submission – </w:t>
      </w:r>
      <w:r>
        <w:t>is</w:t>
      </w:r>
      <w:r w:rsidR="00702787">
        <w:t xml:space="preserve"> </w:t>
      </w:r>
      <w:r>
        <w:t xml:space="preserve">obviously unacceptable. </w:t>
      </w:r>
      <w:r w:rsidR="00F00A08">
        <w:t>I</w:t>
      </w:r>
      <w:r w:rsidR="00C2149F">
        <w:t xml:space="preserve">f authors are shown </w:t>
      </w:r>
      <w:r w:rsidR="00F00A08">
        <w:t xml:space="preserve">to routinely disregard this specific journal policy (and in some cases also their institutional Research Data Management Policies and their own public positions on data sharing), </w:t>
      </w:r>
      <w:r w:rsidR="00EF6DFB">
        <w:t xml:space="preserve">this raises the question: </w:t>
      </w:r>
      <w:r w:rsidR="00F00A08">
        <w:t xml:space="preserve">has the research integrity of other as-yet unexamined elements of the research process </w:t>
      </w:r>
      <w:r w:rsidR="00882353">
        <w:t xml:space="preserve">also </w:t>
      </w:r>
      <w:r w:rsidR="00F00A08">
        <w:t>been undermined?</w:t>
      </w:r>
    </w:p>
    <w:p w14:paraId="026C505F" w14:textId="4E14FACE" w:rsidR="00DB19AD" w:rsidRDefault="00000000" w:rsidP="00F1010E">
      <w:r>
        <w:t>Unfortunately, p</w:t>
      </w:r>
      <w:r w:rsidR="009961E4">
        <w:t xml:space="preserve">erhaps these results </w:t>
      </w:r>
      <w:r w:rsidR="00F76155">
        <w:t>are</w:t>
      </w:r>
      <w:r>
        <w:t xml:space="preserve"> less surprising when viewed through the lens of the incentive structures in science. </w:t>
      </w:r>
      <w:r w:rsidR="005075C2">
        <w:t xml:space="preserve">The contingencies that </w:t>
      </w:r>
      <w:r w:rsidR="005075C2">
        <w:t xml:space="preserve">govern scientific research generally stop at </w:t>
      </w:r>
      <w:r w:rsidR="004C0568">
        <w:t xml:space="preserve">the </w:t>
      </w:r>
      <w:r w:rsidR="005075C2">
        <w:t xml:space="preserve">publication of a given article. Publications typically function as reinforcers. </w:t>
      </w:r>
      <w:r w:rsidR="004C5E2E">
        <w:t xml:space="preserve">Curating data and code to make it openly available, or even genuinely sharable upon request, has few reinforcers: it is more work for little reward. </w:t>
      </w:r>
      <w:r>
        <w:t xml:space="preserve">Nonetheless, there are now many resources which </w:t>
      </w:r>
      <w:ins w:id="186" w:author="Hussey, Ian (PSY)" w:date="2024-04-04T10:59:00Z">
        <w:r w:rsidR="00116D85">
          <w:t xml:space="preserve">provide </w:t>
        </w:r>
      </w:ins>
      <w:r>
        <w:t xml:space="preserve">practical guidance to researchers on how to </w:t>
      </w:r>
      <w:r w:rsidR="00D81CEE">
        <w:t xml:space="preserve">share </w:t>
      </w:r>
      <w:r>
        <w:t xml:space="preserve">data </w:t>
      </w:r>
      <w:r w:rsidR="00D81CEE">
        <w:t xml:space="preserve">more easily </w:t>
      </w:r>
      <w:r>
        <w:fldChar w:fldCharType="begin"/>
      </w:r>
      <w:r w:rsidR="00D93E23">
        <w:instrText xml:space="preserve"> ADDIN ZOTERO_ITEM CSL_CITATION {"citationID":"8OKako2L","properties":{"formattedCitation":"(Gilmore et al., 2018; Meyer, 2018)","plainCitation":"(Gilmore et al., 2018; Meyer, 2018)","noteIndex":0},"citationItems":[{"id":4246,"uris":["http://zotero.org/users/1687755/items/LPLNZDAF"],"itemData":{"id":4246,"type":"article-journal","abstract":"Widespread sharing of data and materials (including displays and text- and video-based descriptions of experimental procedures) will improve the reproducibility of psychological science and accelerate the pace of discovery. In this article, we discuss some of the challenges to open sharing and offer practical solutions for researchers who wish to share more of the products—and process—of their research. Many of these solutions were devised by the Databrary.org data library for storing and sharing video, audio, and other forms of sensitive or personally identifiable data. We also discuss ways in which researchers can make shared data and materials easier for others to find and reuse. Widely adopted, these solutions and practices will increase transparency and speed progress in psychological science.","container-title":"Advances in Methods and Practices in Psychological Science","DOI":"10.1177/2515245917746500","ISSN":"2515-2459","issue":"1","journalAbbreviation":"Advances in Methods and Practices in Psychological Science","language":"en","page":"121-130","source":"SAGE Journals","title":"Practical Solutions for Sharing Data and Materials From Psychological Research","volume":"1","author":[{"family":"Gilmore","given":"Rick O."},{"family":"Kennedy","given":"Joy Lorenzo"},{"family":"Adolph","given":"Karen E."}],"issued":{"date-parts":[["2018",3,1]]}}},{"id":4245,"uris":["http://zotero.org/users/1687755/items/VR6XX6NS"],"itemData":{"id":4245,"type":"article-journal","abstract":"This Tutorial provides practical dos and don’ts for sharing research data in ways that are effective, ethical, and compliant with the federal Common Rule. I first consider best practices for prospectively incorporating data-sharing plans into research, discussing what to say—and what not to say—in consent forms and institutional review board applications, tools for data de-identification and how to think about the risks of re-identification, and what to consider when selecting a data repository. Turning to data that have already been collected, I discuss the ethical and regulatory issues raised by sharing data when the consent form either was silent about data sharing or explicitly promised participants that the data would not be shared. Finally, I discuss ethical issues in sharing “public” data.","container-title":"Advances in Methods and Practices in Psychological Science","DOI":"10.1177/2515245917747656","ISSN":"2515-2459","issue":"1","journalAbbreviation":"Advances in Methods and Practices in Psychological Science","language":"en","page":"131-144","source":"SAGE Journals","title":"Practical Tips for Ethical Data Sharing","volume":"1","author":[{"family":"Meyer","given":"Michelle N."}],"issued":{"date-parts":[["2018",3,1]]}}}],"schema":"https://github.com/citation-style-language/schema/raw/master/csl-citation.json"} </w:instrText>
      </w:r>
      <w:r>
        <w:fldChar w:fldCharType="separate"/>
      </w:r>
      <w:r>
        <w:rPr>
          <w:noProof/>
        </w:rPr>
        <w:t>(Gilmore et al., 2018; Meyer, 2018)</w:t>
      </w:r>
      <w:r>
        <w:fldChar w:fldCharType="end"/>
      </w:r>
      <w:r>
        <w:t xml:space="preserve">. Research elsewhere </w:t>
      </w:r>
      <w:r w:rsidR="00643A4B">
        <w:t xml:space="preserve">has </w:t>
      </w:r>
      <w:r>
        <w:t>consider</w:t>
      </w:r>
      <w:r w:rsidR="00643A4B">
        <w:t>ed</w:t>
      </w:r>
      <w:r>
        <w:t xml:space="preserve"> other specific elements of the research process</w:t>
      </w:r>
      <w:r w:rsidR="00643A4B">
        <w:t xml:space="preserve"> that make data sharing easier</w:t>
      </w:r>
      <w:r>
        <w:t xml:space="preserve">, such as the content of consent forms in light of the EU’s GDPR data legislation </w:t>
      </w:r>
      <w:r>
        <w:fldChar w:fldCharType="begin"/>
      </w:r>
      <w:r w:rsidR="00D93E23">
        <w:instrText xml:space="preserve"> ADDIN ZOTERO_ITEM CSL_CITATION {"citationID":"UiBqsLI6","properties":{"formattedCitation":"(Hallinan et al., 2023)","plainCitation":"(Hallinan et al., 2023)","noteIndex":0},"citationItems":[{"id":5179,"uris":["http://zotero.org/users/1687755/items/Z495IUZ6"],"itemData":{"id":5179,"type":"article-journal","abstract":"Psychological research often involves the collection and processing of personal data from human research participants. The European General Data Protection Regulation (GDPR) applies, as a rule, to psychological research conducted on personal data in the European Economic Area (EEA)?and even, in certain cases, to psychological research conducted on personal data outside the EEA. The GDPR elaborates requirements concerning the forms of information that should be communicated to research participants whenever personal data are collected directly from them. There is a general norm that informed consent should be obtained before psychological research involving the collection of personal data directly from research participants is conducted. The information required to be provided under the GDPR is normally communicated in the context of an informed consent procedure. There is reason to believe, however, that the information required by the GDPR may not always be provided. Our aim in this tutorial is thus to provide general practical guidance to psychological researchers allowing them to understand the forms of information that must be provided to research participants under the GDPR in informed consent procedures.","container-title":"Advances in Methods and Practices in Psychological Science","DOI":"10.1177/25152459231151944","ISSN":"2515-2459","issue":"1","language":"en","note":"publisher: SAGE Publications Inc","page":"25152459231151944","source":"SAGE Journals","title":"Information Provision for Informed Consent Procedures in Psychological Research Under the General Data Protection Regulation: A Practical Guide","title-short":"Information Provision for Informed Consent Procedures in Psychological Research Under the General Data Protection Regulation","volume":"6","author":[{"family":"Hallinan","given":"Dara"},{"family":"Boehm","given":"Franziska"},{"family":"Külpmann","given":"Annika"},{"family":"Elson","given":"Malte"}],"issued":{"date-parts":[["2023",1,1]]}}}],"schema":"https://github.com/citation-style-language/schema/raw/master/csl-citation.json"} </w:instrText>
      </w:r>
      <w:r>
        <w:fldChar w:fldCharType="separate"/>
      </w:r>
      <w:r>
        <w:rPr>
          <w:noProof/>
        </w:rPr>
        <w:t>(Hallinan et al., 2023)</w:t>
      </w:r>
      <w:r>
        <w:fldChar w:fldCharType="end"/>
      </w:r>
      <w:r w:rsidR="00ED4272">
        <w:t xml:space="preserve">, how-to guides on using data sharing platforms such as the Open Science Framework </w:t>
      </w:r>
      <w:r w:rsidR="00ED4272">
        <w:fldChar w:fldCharType="begin"/>
      </w:r>
      <w:r w:rsidR="00D93E23">
        <w:instrText xml:space="preserve"> ADDIN ZOTERO_ITEM CSL_CITATION {"citationID":"ehoYHja2","properties":{"formattedCitation":"(Soderberg, 2018)","plainCitation":"(Soderberg, 2018)","noteIndex":0},"citationItems":[{"id":5178,"uris":["http://zotero.org/users/1687755/items/2Q52VMK8"],"itemData":{"id":5178,"type":"article-journal","abstract":"Sharing data, materials, and analysis scripts with reviewers and readers is valued in psychological science. To facilitate this sharing, files should be stored in a stable location, referenced with unique identifiers, and cited in published work associated with them. This Tutorial provides a step-by-step guide to using OSF to meet the needs for sharing psychological data. (PsycInfo Database Record (c) 2022 APA, all rights reserved)","container-title":"Advances in Methods and Practices in Psychological Science","DOI":"10.1177/2515245918757689","ISSN":"2515-2467","note":"publisher-place: US\npublisher: Sage Publications","page":"115-120","source":"APA PsycNet","title":"Using OSF to share data: A step-by-step guide","title-short":"Using OSF to share data","volume":"1","author":[{"family":"Soderberg","given":"Courtney K."}],"issued":{"date-parts":[["2018"]]}}}],"schema":"https://github.com/citation-style-language/schema/raw/master/csl-citation.json"} </w:instrText>
      </w:r>
      <w:r w:rsidR="00ED4272">
        <w:fldChar w:fldCharType="separate"/>
      </w:r>
      <w:r w:rsidR="00ED4272">
        <w:rPr>
          <w:noProof/>
        </w:rPr>
        <w:t>(Soderberg, 2018)</w:t>
      </w:r>
      <w:r w:rsidR="00ED4272">
        <w:fldChar w:fldCharType="end"/>
      </w:r>
      <w:r w:rsidR="00ED4272">
        <w:t>,</w:t>
      </w:r>
      <w:r>
        <w:t xml:space="preserve"> </w:t>
      </w:r>
      <w:r w:rsidR="00ED4272">
        <w:t xml:space="preserve">and tools to easily create data </w:t>
      </w:r>
      <w:r>
        <w:t xml:space="preserve">codebooks that allow others to interpret and use shared data </w:t>
      </w:r>
      <w:r>
        <w:fldChar w:fldCharType="begin"/>
      </w:r>
      <w:r w:rsidR="00D93E23">
        <w:instrText xml:space="preserve"> ADDIN ZOTERO_ITEM CSL_CITATION {"citationID":"tBy8d83F","properties":{"formattedCitation":"(Horstmann et al., 2020)","plainCitation":"(Horstmann et al., 2020)","noteIndex":0},"citationItems":[{"id":12384,"uris":["http://zotero.org/groups/2510878/items/QLTALDR6"],"itemData":{"id":12384,"type":"article-journal","container-title":"European Journal of Psychological Assessment","DOI":"10/ghmt9r","ISSN":"1015-5759","issue":"5","note":"publisher: Hogrefe Publishing","page":"721-729","source":"econtent.hogrefe.com (Atypon)","title":"Generating Codebooks to Ensure the Independent Use of Research Data","volume":"36","author":[{"family":"Horstmann","given":"Kai T."},{"family":"Arslan","given":"Ruben C."},{"family":"Greiff","given":"Samuel"}],"issued":{"date-parts":[["2020",9,1]]}},"label":"page"}],"schema":"https://github.com/citation-style-language/schema/raw/master/csl-citation.json"} </w:instrText>
      </w:r>
      <w:r>
        <w:fldChar w:fldCharType="separate"/>
      </w:r>
      <w:r>
        <w:rPr>
          <w:noProof/>
        </w:rPr>
        <w:t>(Horstmann et al., 2020)</w:t>
      </w:r>
      <w:r>
        <w:fldChar w:fldCharType="end"/>
      </w:r>
      <w:r>
        <w:t>.</w:t>
      </w:r>
    </w:p>
    <w:p w14:paraId="1053FEA4" w14:textId="77777777" w:rsidR="00A03519" w:rsidDel="00116D85" w:rsidRDefault="00000000" w:rsidP="00766C45">
      <w:pPr>
        <w:rPr>
          <w:del w:id="187" w:author="Hussey, Ian (PSY)" w:date="2024-04-04T10:59:00Z"/>
        </w:rPr>
      </w:pPr>
      <w:r>
        <w:t>Equally</w:t>
      </w:r>
      <w:r w:rsidR="004C5E2E">
        <w:t xml:space="preserve">, there </w:t>
      </w:r>
      <w:r w:rsidR="005075C2">
        <w:t xml:space="preserve">are currently few punishers for failing to adhere to </w:t>
      </w:r>
      <w:r w:rsidR="009C6C8E">
        <w:t>Data Availability Statements</w:t>
      </w:r>
      <w:r w:rsidR="004C5E2E">
        <w:t xml:space="preserve">. As employers, institutions have more </w:t>
      </w:r>
      <w:r w:rsidR="00606736">
        <w:t xml:space="preserve">scope </w:t>
      </w:r>
      <w:r w:rsidR="004C5E2E">
        <w:t xml:space="preserve">to enforce Research Data Management policies </w:t>
      </w:r>
      <w:r w:rsidR="004D3593">
        <w:t xml:space="preserve">among their employees </w:t>
      </w:r>
      <w:r w:rsidR="004C5E2E">
        <w:t>as a matter of research integrity</w:t>
      </w:r>
      <w:r w:rsidR="003F3310">
        <w:t xml:space="preserve">. </w:t>
      </w:r>
      <w:r w:rsidR="00606736">
        <w:t xml:space="preserve">Having spoken to them about the unfulfilled data requests described here, </w:t>
      </w:r>
      <w:r w:rsidR="003F3310">
        <w:t>many institutions</w:t>
      </w:r>
      <w:r w:rsidR="001714FF">
        <w:t>’</w:t>
      </w:r>
      <w:r w:rsidR="003F3310">
        <w:t xml:space="preserve"> </w:t>
      </w:r>
      <w:r w:rsidR="00B020DE">
        <w:t xml:space="preserve">Research Data Management and </w:t>
      </w:r>
      <w:r w:rsidR="00606736">
        <w:t xml:space="preserve">Research Integrity offices </w:t>
      </w:r>
      <w:r w:rsidR="000105AF">
        <w:t xml:space="preserve">seem to </w:t>
      </w:r>
      <w:r w:rsidR="003F3310">
        <w:t xml:space="preserve">have a growing interest in defining and enforcing </w:t>
      </w:r>
      <w:r w:rsidR="00606736">
        <w:t xml:space="preserve">such </w:t>
      </w:r>
      <w:r w:rsidR="003F3310">
        <w:t>policies.</w:t>
      </w:r>
      <w:r w:rsidR="004C5E2E">
        <w:t xml:space="preserve"> However, </w:t>
      </w:r>
      <w:r w:rsidR="0048487D">
        <w:t xml:space="preserve">as yet, </w:t>
      </w:r>
      <w:r w:rsidR="004C5E2E">
        <w:t>journals</w:t>
      </w:r>
      <w:r w:rsidR="003F3310">
        <w:t xml:space="preserve"> </w:t>
      </w:r>
      <w:r w:rsidR="0048487D">
        <w:t xml:space="preserve">have asserted relatively fewer demands on authors. </w:t>
      </w:r>
      <w:r w:rsidR="0023200B">
        <w:t xml:space="preserve">Some journals go further than requiring </w:t>
      </w:r>
      <w:r w:rsidR="009C6C8E">
        <w:t xml:space="preserve">Data Availability Statements </w:t>
      </w:r>
      <w:r w:rsidR="0023200B">
        <w:t>and actually require data and code to be shared as a condition of publication</w:t>
      </w:r>
      <w:r w:rsidR="00E446B4">
        <w:t xml:space="preserve">. </w:t>
      </w:r>
      <w:r w:rsidR="0023200B">
        <w:t xml:space="preserve">A small number of journals even </w:t>
      </w:r>
      <w:r w:rsidR="008742E9">
        <w:t>check the computational reproducibility of results prior to publication (e.g., Meta-Psychology).</w:t>
      </w:r>
      <w:r w:rsidR="007C0BCE">
        <w:t xml:space="preserve"> No journal as yet has established any punishment mechanisms for breaches of data sharing agreements</w:t>
      </w:r>
      <w:r w:rsidR="004650CD">
        <w:t xml:space="preserve">, such as a policy of </w:t>
      </w:r>
      <w:r w:rsidR="007C0BCE">
        <w:t xml:space="preserve">rejecting future submissions to the journal if they receive </w:t>
      </w:r>
      <w:r w:rsidR="004650CD">
        <w:t xml:space="preserve">and verify </w:t>
      </w:r>
      <w:r w:rsidR="007C0BCE">
        <w:t xml:space="preserve">a report of a refusal to abide by the data sharing agreement in a previous publication. </w:t>
      </w:r>
      <w:r w:rsidR="008C0980">
        <w:t>These policies and others would all likely be extremely effective in increasing data sharing, however</w:t>
      </w:r>
      <w:r w:rsidR="00F71659">
        <w:t>,</w:t>
      </w:r>
      <w:r w:rsidR="008C0980">
        <w:t xml:space="preserve"> they also require yet more investment from already</w:t>
      </w:r>
      <w:r w:rsidR="00A76C79">
        <w:t xml:space="preserve"> </w:t>
      </w:r>
      <w:r w:rsidR="008C0980">
        <w:t>under</w:t>
      </w:r>
      <w:r w:rsidR="00A76C79">
        <w:t>-</w:t>
      </w:r>
      <w:r w:rsidR="008C0980">
        <w:t xml:space="preserve">resourced journal staff, most of whom are volunteers. </w:t>
      </w:r>
      <w:r w:rsidR="00CB1006">
        <w:t>No solution to these problems is trivial, but in my opinion</w:t>
      </w:r>
      <w:r w:rsidR="00FA3FE3">
        <w:t>,</w:t>
      </w:r>
      <w:r w:rsidR="00CB1006">
        <w:t xml:space="preserve"> the current state of affairs is untenable. </w:t>
      </w:r>
      <w:r w:rsidR="004C5E19">
        <w:t xml:space="preserve">As stated in previous similar articles, </w:t>
      </w:r>
      <w:r w:rsidR="00AC69A3">
        <w:t xml:space="preserve">I conclude that </w:t>
      </w:r>
      <w:r w:rsidR="004C5E19">
        <w:t>“</w:t>
      </w:r>
      <w:r w:rsidR="004C5E19" w:rsidRPr="004C5E19">
        <w:t>statements of data availability upon (reasonable) request are inefficient and should not be allowed by journals</w:t>
      </w:r>
      <w:r w:rsidR="004C5E19">
        <w:t xml:space="preserve">” </w:t>
      </w:r>
      <w:r w:rsidR="004C5E19">
        <w:fldChar w:fldCharType="begin"/>
      </w:r>
      <w:r w:rsidR="00D93E23">
        <w:instrText xml:space="preserve"> ADDIN ZOTERO_ITEM CSL_CITATION {"citationID":"uRZh6FT8","properties":{"formattedCitation":"(Tedersoo et al., 2021)","plainCitation":"(Tedersoo et al., 2021)","noteIndex":0},"citationItems":[{"id":5181,"uris":["http://zotero.org/users/1687755/items/MUEEULRW"],"itemData":{"id":5181,"type":"article-journal","abstract":"Data sharing is one of the cornerstones of modern science that enables large-scale analyses and reproducibility. We evaluated data availability in research articles across nine disciplines in Nature and Science magazines and recorded corresponding authors’ concerns, requests and reasons for declining data sharing. Although data sharing has improved in the last decade and particularly in recent years, data availability and willingness to share data still differ greatly among disciplines. We observed that statements of data availability upon (reasonable) request are inefficient and should not be allowed by journals. To improve data sharing at the time of manuscript acceptance, researchers should be better motivated to release their data with real benefits such as recognition, or bonus points in grant and job applications. We recommend that data management costs should be covered by funding agencies; publicly available research data ought to be included in the evaluation of applications; and surveillance of data sharing should be enforced by both academic publishers and funders. These cross-discipline survey data are available from the plutoF repository.","container-title":"Scientific Data","DOI":"10.1038/s41597-021-00981-0","ISSN":"2052-4463","issue":"1","journalAbbreviation":"Sci Data","language":"en","license":"2021 The Author(s)","note":"number: 1\npublisher: Nature Publishing Group","page":"192","source":"www.nature.com","title":"Data sharing practices and data availability upon request differ across scientific disciplines","volume":"8","author":[{"family":"Tedersoo","given":"Leho"},{"family":"Küngas","given":"Rainer"},{"family":"Oras","given":"Ester"},{"family":"Köster","given":"Kajar"},{"family":"Eenmaa","given":"Helen"},{"family":"Leijen","given":"Äli"},{"family":"Pedaste","given":"Margus"},{"family":"Raju","given":"Marju"},{"family":"Astapova","given":"Anastasiya"},{"family":"Lukner","given":"Heli"},{"family":"Kogermann","given":"Karin"},{"family":"Sepp","given":"Tuul"}],"issued":{"date-parts":[["2021",7,27]]}}}],"schema":"https://github.com/citation-style-language/schema/raw/master/csl-citation.json"} </w:instrText>
      </w:r>
      <w:r w:rsidR="004C5E19">
        <w:fldChar w:fldCharType="separate"/>
      </w:r>
      <w:r w:rsidR="004C5E19">
        <w:rPr>
          <w:noProof/>
        </w:rPr>
        <w:t>(Tedersoo et al., 2021)</w:t>
      </w:r>
      <w:r w:rsidR="004C5E19">
        <w:fldChar w:fldCharType="end"/>
      </w:r>
      <w:r w:rsidR="004C5E19">
        <w:t>.</w:t>
      </w:r>
      <w:r w:rsidR="00766C45">
        <w:t xml:space="preserve"> The presence of </w:t>
      </w:r>
      <w:r w:rsidR="009C6C8E">
        <w:t xml:space="preserve">Data Availability Statements </w:t>
      </w:r>
      <w:r w:rsidR="00766C45">
        <w:t xml:space="preserve">that are not adhered to or enforced in any way risks giving rise to </w:t>
      </w:r>
      <w:r w:rsidR="001757C8">
        <w:t xml:space="preserve">what is referred to as ‘Open Washing’: the appearance of transparency without adequate follow-through </w:t>
      </w:r>
      <w:r w:rsidR="001757C8">
        <w:fldChar w:fldCharType="begin"/>
      </w:r>
      <w:r w:rsidR="00D93E23">
        <w:instrText xml:space="preserve"> ADDIN ZOTERO_ITEM CSL_CITATION {"citationID":"LuI869fs","properties":{"formattedCitation":"(Villum, 2014)","plainCitation":"(Villum, 2014)","noteIndex":0},"citationItems":[{"id":5153,"uris":["http://zotero.org/users/1687755/items/T75ZXFR2"],"itemData":{"id":5153,"type":"webpage","title":"“Open-washing” – The difference between opening your data and simply making them available – Open Knowledge Foundation blog","URL":"https://blog.okfn.org/2014/03/10/open-washing-the-difference-between-opening-your-data-and-simply-making-them-available/","author":[{"family":"Villum","given":"Christian"}],"accessed":{"date-parts":[["2023",4,4]]},"issued":{"date-parts":[["2014"]]}}}],"schema":"https://github.com/citation-style-language/schema/raw/master/csl-citation.json"} </w:instrText>
      </w:r>
      <w:r w:rsidR="001757C8">
        <w:fldChar w:fldCharType="separate"/>
      </w:r>
      <w:r w:rsidR="001757C8">
        <w:rPr>
          <w:noProof/>
        </w:rPr>
        <w:t>(Villum, 2014)</w:t>
      </w:r>
      <w:r w:rsidR="001757C8">
        <w:fldChar w:fldCharType="end"/>
      </w:r>
      <w:r w:rsidR="001757C8">
        <w:t>.</w:t>
      </w:r>
      <w:r>
        <w:t xml:space="preserve"> </w:t>
      </w:r>
    </w:p>
    <w:p w14:paraId="015CA0EB" w14:textId="77777777" w:rsidR="00EF5CE0" w:rsidRDefault="00EF5CE0" w:rsidP="00116D85"/>
    <w:p w14:paraId="5995F87D" w14:textId="24C40A67" w:rsidR="00EF5CE0" w:rsidRDefault="00000000" w:rsidP="00EF5CE0">
      <w:del w:id="188" w:author="Hussey, Ian (PSY)" w:date="2024-04-04T11:01:00Z">
        <w:r w:rsidDel="00116D85">
          <w:delText xml:space="preserve">One previous study examined the efficacy of </w:delText>
        </w:r>
      </w:del>
      <w:del w:id="189" w:author="Hussey, Ian (PSY)" w:date="2024-04-04T10:59:00Z">
        <w:r w:rsidDel="00116D85">
          <w:delText xml:space="preserve">changes in </w:delText>
        </w:r>
      </w:del>
      <w:del w:id="190" w:author="Hussey, Ian (PSY)" w:date="2024-04-04T11:01:00Z">
        <w:r w:rsidDel="00116D85">
          <w:delText>journal</w:delText>
        </w:r>
      </w:del>
      <w:del w:id="191" w:author="Hussey, Ian (PSY)" w:date="2024-04-04T11:00:00Z">
        <w:r w:rsidDel="00116D85">
          <w:delText xml:space="preserve"> policy </w:delText>
        </w:r>
      </w:del>
      <w:del w:id="192" w:author="Hussey, Ian (PSY)" w:date="2024-04-04T10:59:00Z">
        <w:r w:rsidDel="00116D85">
          <w:delText xml:space="preserve">to </w:delText>
        </w:r>
      </w:del>
      <w:del w:id="193" w:author="Hussey, Ian (PSY)" w:date="2024-04-04T11:00:00Z">
        <w:r w:rsidDel="00116D85">
          <w:delText>require open at the time of publication</w:delText>
        </w:r>
      </w:del>
      <w:del w:id="194" w:author="Hussey, Ian (PSY)" w:date="2024-04-04T11:01:00Z">
        <w:r w:rsidDel="00116D85">
          <w:delText xml:space="preserve">. </w:delText>
        </w:r>
      </w:del>
      <w:r>
        <w:t xml:space="preserve">Hardwicke et al. </w:t>
      </w:r>
      <w:r>
        <w:fldChar w:fldCharType="begin"/>
      </w:r>
      <w:r>
        <w:instrText xml:space="preserve"> ADDIN ZOTERO_ITEM CSL_CITATION {"citationID":"aqfapMns","properties":{"formattedCitation":"(2018)","plainCitation":"(2018)","noteIndex":0},"citationItems":[{"id":15603,"uris":["http://zotero.org/users/1687755/items/NNNM466Y"],"itemData":{"id":15603,"type":"article-journal","abstract":"Access to data is a critical feature of an efficient, progressive and ultimately self-correcting scientific ecosystem. But the extent to which in-principle benefits of data sharing are realized in practice is unclear. Crucially, it is largely unknown whether published findings can be reproduced by repeating reported analyses upon shared data (‘analytic reproducibility’). To investigate this, we conducted an observational evaluation of a mandatory open data policy introduced at the journal Cognition. Interrupted time-series analyses indicated a substantial post-policy increase in data available statements (104/417, 25% pre-policy to 136/174, 78% post-policy), although not all data appeared reusable (23/104, 22% pre-policy to 85/136, 62%, post-policy). For 35 of the articles determined to have reusable data, we attempted to reproduce 1324 target values. Ultimately, 64 values could not be reproduced within a 10% margin of error. For 22 articles all target values were reproduced, but 11 of these required author assistance. For 13 articles at least one value could not be reproduced despite author assistance. Importantly, there were no clear indications that original conclusions were seriously impacted. Mandatory open data policies can increase the frequency and quality of data sharing. However, suboptimal data curation, unclear analysis specification and reporting errors can impede analytic reproducibility, undermining the utility of data sharing and the credibility of scientific findings.","container-title":"Royal Society Open Science","DOI":"10.1098/rsos.180448","issue":"8","note":"publisher: Royal Society","page":"180448","source":"royalsocietypublishing.org (Atypon)","title":"Data availability, reusability, and analytic reproducibility: evaluating the impact of a mandatory open data policy at the journal Cognition","title-short":"Data availability, reusability, and analytic reproducibility","volume":"5","author":[{"family":"Hardwicke","given":"Tom E."},{"family":"Mathur","given":"Maya B."},{"family":"MacDonald","given":"Kyle"},{"family":"Nilsonne","given":"Gustav"},{"family":"Banks","given":"George C."},{"family":"Kidwell","given":"Mallory C."},{"family":"Hofelich Mohr","given":"Alicia"},{"family":"Clayton","given":"Elizabeth"},{"family":"Yoon","given":"Erica J."},{"family":"Henry Tessler","given":"Michael"},{"family":"Lenne","given":"Richie L."},{"family":"Altman","given":"Sara"},{"family":"Long","given":"Bria"},{"family":"Frank","given":"Michael C."}],"issued":{"date-parts":[["2018",8,15]]}},"label":"page","suppress-author":true}],"schema":"https://github.com/citation-style-language/schema/raw/master/csl-citation.json"} </w:instrText>
      </w:r>
      <w:r>
        <w:fldChar w:fldCharType="separate"/>
      </w:r>
      <w:r>
        <w:rPr>
          <w:noProof/>
        </w:rPr>
        <w:t>(2018)</w:t>
      </w:r>
      <w:r>
        <w:fldChar w:fldCharType="end"/>
      </w:r>
      <w:r>
        <w:t xml:space="preserve"> studied the impact of a change in policy at the journal Cognition from encouraging data sharing to mandating open data sharing at the time of publication on the actual rate of data sharing. In one sense, results were encouraging: sharing of open data alongside the publication rose from 22% (of 104 articles) to 62% (of 136 articles). In another </w:t>
      </w:r>
      <w:r>
        <w:lastRenderedPageBreak/>
        <w:t>sense, it is somewhat dismaying that even a journal requirement to make data available prior to publication – a policy that is in principle enforceable by the journal, which could withhold publication until the requirement is met – did not produce universal data sharing.</w:t>
      </w:r>
    </w:p>
    <w:p w14:paraId="696AB830" w14:textId="77777777" w:rsidR="001757C8" w:rsidRDefault="00000000" w:rsidP="00766C45">
      <w:r>
        <w:t xml:space="preserve">Of course, </w:t>
      </w:r>
      <w:r w:rsidR="00A03519">
        <w:t>data sharing is not a panacea</w:t>
      </w:r>
      <w:r w:rsidR="004F5E42">
        <w:t xml:space="preserve"> </w:t>
      </w:r>
      <w:r w:rsidR="00DE4EBB">
        <w:t>or an end itself</w:t>
      </w:r>
      <w:r w:rsidR="00401132">
        <w:t xml:space="preserve">, </w:t>
      </w:r>
      <w:r w:rsidR="00333E45">
        <w:t xml:space="preserve">but merely </w:t>
      </w:r>
      <w:r w:rsidR="00401132">
        <w:t xml:space="preserve">one step towards increasing the reproducibility of findings and unlocking </w:t>
      </w:r>
      <w:r w:rsidR="0011093C">
        <w:t>data</w:t>
      </w:r>
      <w:r w:rsidR="001A47D1">
        <w:t xml:space="preserve"> </w:t>
      </w:r>
      <w:r w:rsidR="00401132">
        <w:t>reuse potential.</w:t>
      </w:r>
      <w:r w:rsidR="00A03519">
        <w:t xml:space="preserve"> Recent research has demonstrated that even when articles share their data, the results reported in the articles can only be precisely reproduced in a small minority of cases. </w:t>
      </w:r>
      <w:r w:rsidR="00E8610F">
        <w:t xml:space="preserve">If future research is to become increasingly reproducible, it will have to become not only increasingly verifiable through transparency but also increasingly verified through actual checks, at least in a proportion of cases. </w:t>
      </w:r>
      <w:r w:rsidR="00CA3B44">
        <w:t xml:space="preserve">It may also be the case that even a small but non-zero expectation that others may actually </w:t>
      </w:r>
      <w:r w:rsidR="001E3255">
        <w:t xml:space="preserve">ask for our data or </w:t>
      </w:r>
      <w:r w:rsidR="00CA3B44">
        <w:t xml:space="preserve">check our reported </w:t>
      </w:r>
      <w:r w:rsidR="001E3255">
        <w:t>results</w:t>
      </w:r>
      <w:r w:rsidR="00CA3B44">
        <w:t xml:space="preserve"> for their accuracy may </w:t>
      </w:r>
      <w:r w:rsidR="00BE0751">
        <w:t xml:space="preserve">increase their </w:t>
      </w:r>
      <w:r w:rsidR="00CD4383">
        <w:t>reproducibility</w:t>
      </w:r>
      <w:r w:rsidR="00BE0751">
        <w:t xml:space="preserve">. </w:t>
      </w:r>
      <w:r w:rsidR="0007275E">
        <w:t>If so, although studies such as the current one do not show support for the efficacy of low</w:t>
      </w:r>
      <w:r w:rsidR="00374910">
        <w:t>-</w:t>
      </w:r>
      <w:r w:rsidR="0007275E">
        <w:t>intensity data-sharing interventions such as Data Availability Statements, it is possible that the act of conducting research such as this also acts as an intervention.</w:t>
      </w:r>
      <w:r w:rsidR="00126676">
        <w:t xml:space="preserve"> Historically, the probability of being asked to share one</w:t>
      </w:r>
      <w:r w:rsidR="001C6AE2">
        <w:t>’</w:t>
      </w:r>
      <w:r w:rsidR="00126676">
        <w:t>s data is quite low. Studies such as the current one, or indeed the potential for future journal-wide audits of data sharing held on a regular basis</w:t>
      </w:r>
      <w:r w:rsidR="00636C19">
        <w:t xml:space="preserve"> </w:t>
      </w:r>
      <w:r w:rsidR="00636C19">
        <w:fldChar w:fldCharType="begin"/>
      </w:r>
      <w:r w:rsidR="00D93E23">
        <w:instrText xml:space="preserve"> ADDIN ZOTERO_ITEM CSL_CITATION {"citationID":"LYPIQ0Es","properties":{"formattedCitation":"(e.g., Lear et al., 2023)","plainCitation":"(e.g., Lear et al., 2023)","noteIndex":0},"citationItems":[{"id":5129,"uris":["http://zotero.org/users/1687755/items/S8HA9XTK"],"itemData":{"id":5129,"type":"article-journal","abstract":"Increasing openness, transparency, and reproducibility in contextual behavioral science (CBS) through incorporating CBS-consistent open science practices was identified as a key aim of the ACBS Research Task Force. However, little data exist on the prevalence of open science practices currently being used in CBS research. This study aimed to address this gap by auditing the prevalence of open science and reproducibility practices in studies published in the Journal of Contextual Behavioral Science across 1 year, prior to the journal’s adoption of open science recommendations (July 2020 – July 2021). Aims of the study were twofold: first, to characterize current use of open science and reproducibility practices in JCBS to serve as a point for future comparison; second, to compare the rate of open science and reproducibility practices in JCBS, the flagship journal for contextual behavioral science, against two recently published audits of top clinical psychology journals. Domains audited were use of pre-registration, practices to ensure adequate power, data availability statements, use of standard reporting guidelines, preprints, conflict of interest statements, and resource and code sharing. Results indicated that studies published in JCBS had low rates of pre-registration, data availability statements, preprint posting, and resource and code sharing. Use of mandated standardized reporting guidelines and conflict of interest disclosures, both required by JCBS at the time of the audit, reflected relative strengths. Power for correlational studies was superior to power for experimental studies; the latter reflected a relative weakness compared to other clinical psychology journals. Rates of practices required by JCBS were significantly higher than those not required. JCBS may consider strongly encouraging or mandating other open science practices to incentivize researchers to use them.","container-title":"Journal of Contextual Behavioral Science","DOI":"10.1016/j.jcbs.2023.03.017","ISSN":"22121447","journalAbbreviation":"Journal of Contextual Behavioral Science","language":"en","page":"207-214","source":"DOI.org (Crossref)","title":"Transparency and reproducibility in the journal of contextual behavioral science: An audit study","title-short":"Transparency and reproducibility in the journal of contextual behavioral science","volume":"28","author":[{"family":"Lear","given":"M. Kati"},{"family":"Spata","given":"Angelica"},{"family":"Tittler","given":"Meredith"},{"family":"Fishbein","given":"Joel N."},{"family":"Arch","given":"Joanna J."},{"family":"Luoma","given":"Jason B."}],"issued":{"date-parts":[["2023",4]]}},"label":"page","prefix":"e.g., "}],"schema":"https://github.com/citation-style-language/schema/raw/master/csl-citation.json"} </w:instrText>
      </w:r>
      <w:r w:rsidR="00636C19">
        <w:fldChar w:fldCharType="separate"/>
      </w:r>
      <w:r w:rsidR="00636C19">
        <w:rPr>
          <w:noProof/>
        </w:rPr>
        <w:t>(e.g., Lear et al., 2023)</w:t>
      </w:r>
      <w:r w:rsidR="00636C19">
        <w:fldChar w:fldCharType="end"/>
      </w:r>
      <w:r w:rsidR="00126676">
        <w:t xml:space="preserve">, may serve not only to test but also </w:t>
      </w:r>
      <w:r w:rsidR="00FC2794">
        <w:t xml:space="preserve">to </w:t>
      </w:r>
      <w:r w:rsidR="00126676">
        <w:t xml:space="preserve">establish normative expectations of data sharing. </w:t>
      </w:r>
    </w:p>
    <w:p w14:paraId="3E28FA81" w14:textId="77777777" w:rsidR="00FF439C" w:rsidRDefault="00000000" w:rsidP="00FF439C">
      <w:pPr>
        <w:pStyle w:val="Heading1"/>
      </w:pPr>
      <w:r>
        <w:t>Author notes</w:t>
      </w:r>
    </w:p>
    <w:p w14:paraId="451F0460" w14:textId="44CA6FAD" w:rsidR="00F93F2A" w:rsidRDefault="00000000" w:rsidP="00FF439C">
      <w:pPr>
        <w:ind w:firstLine="0"/>
      </w:pPr>
      <w:r w:rsidRPr="00085EAA">
        <w:rPr>
          <w:i/>
          <w:iCs/>
        </w:rPr>
        <w:t>Correspondence:</w:t>
      </w:r>
      <w:r>
        <w:t xml:space="preserve"> </w:t>
      </w:r>
      <w:r w:rsidR="00FF439C">
        <w:t xml:space="preserve">Ian Hussey, </w:t>
      </w:r>
      <w:r w:rsidR="00D77C19">
        <w:t>University of Bern</w:t>
      </w:r>
      <w:r w:rsidR="00FF439C">
        <w:t xml:space="preserve">, </w:t>
      </w:r>
      <w:r w:rsidR="00D77C19">
        <w:t xml:space="preserve">Switzerland </w:t>
      </w:r>
      <w:r w:rsidR="00FF439C">
        <w:t>(</w:t>
      </w:r>
      <w:hyperlink r:id="rId16" w:history="1">
        <w:r w:rsidR="00FF439C" w:rsidRPr="00981A85">
          <w:rPr>
            <w:rStyle w:val="Hyperlink"/>
          </w:rPr>
          <w:t>ian.hussey@icloud.com</w:t>
        </w:r>
      </w:hyperlink>
      <w:r w:rsidR="00FF439C">
        <w:t xml:space="preserve">). </w:t>
      </w:r>
      <w:r w:rsidR="0021546F">
        <w:t xml:space="preserve">ORCID </w:t>
      </w:r>
      <w:hyperlink r:id="rId17" w:history="1">
        <w:r w:rsidR="0021546F" w:rsidRPr="0021546F">
          <w:rPr>
            <w:rStyle w:val="Hyperlink"/>
          </w:rPr>
          <w:t>0000-0001-8906-7559</w:t>
        </w:r>
      </w:hyperlink>
      <w:r w:rsidR="0021546F">
        <w:t xml:space="preserve">. </w:t>
      </w:r>
    </w:p>
    <w:p w14:paraId="51F7A4BA" w14:textId="77777777" w:rsidR="00FF439C" w:rsidRDefault="00000000" w:rsidP="00FF439C">
      <w:pPr>
        <w:ind w:firstLine="0"/>
      </w:pPr>
      <w:r w:rsidRPr="00F93F2A">
        <w:rPr>
          <w:i/>
          <w:iCs/>
        </w:rPr>
        <w:t>Conflict of Interest and Funding</w:t>
      </w:r>
      <w:r>
        <w:rPr>
          <w:i/>
          <w:iCs/>
        </w:rPr>
        <w:t xml:space="preserve">: </w:t>
      </w:r>
      <w:r w:rsidR="0021546F">
        <w:t xml:space="preserve">This research was supported by the META-REP Priority Program of the German Research Foundation (#464488178). </w:t>
      </w:r>
    </w:p>
    <w:p w14:paraId="247742D9" w14:textId="77777777" w:rsidR="00F93F2A" w:rsidRPr="001F51FD" w:rsidRDefault="00000000" w:rsidP="00FF439C">
      <w:pPr>
        <w:ind w:firstLine="0"/>
      </w:pPr>
      <w:r w:rsidRPr="00F93F2A">
        <w:rPr>
          <w:i/>
          <w:iCs/>
        </w:rPr>
        <w:t>Author Contributions</w:t>
      </w:r>
      <w:r>
        <w:rPr>
          <w:i/>
          <w:iCs/>
        </w:rPr>
        <w:t xml:space="preserve">: </w:t>
      </w:r>
      <w:r w:rsidRPr="001F51FD">
        <w:t>IH was responsible for all aspects of this project.</w:t>
      </w:r>
    </w:p>
    <w:p w14:paraId="0E4C390E" w14:textId="77777777" w:rsidR="00D30FF3" w:rsidRDefault="00000000" w:rsidP="00F1010E">
      <w:pPr>
        <w:pStyle w:val="Heading1"/>
      </w:pPr>
      <w:r>
        <w:t>References</w:t>
      </w:r>
    </w:p>
    <w:p w14:paraId="286258E1" w14:textId="77777777" w:rsidR="00116D85" w:rsidRPr="00116D85" w:rsidRDefault="00000000" w:rsidP="00116D85">
      <w:pPr>
        <w:pStyle w:val="Bibliography"/>
      </w:pPr>
      <w:r>
        <w:fldChar w:fldCharType="begin"/>
      </w:r>
      <w:r w:rsidR="007248B4">
        <w:rPr>
          <w:lang w:val="en-US"/>
        </w:rPr>
        <w:instrText xml:space="preserve"> ADDIN ZOTERO_BIBL {"uncited":[],"omitted":[],"custom":[]} CSL_BIBLIOGRAPHY </w:instrText>
      </w:r>
      <w:r>
        <w:fldChar w:fldCharType="separate"/>
      </w:r>
      <w:r w:rsidR="00116D85" w:rsidRPr="00116D85">
        <w:t xml:space="preserve">American Psychological Association. (2016). </w:t>
      </w:r>
      <w:r w:rsidR="00116D85" w:rsidRPr="00116D85">
        <w:rPr>
          <w:i/>
          <w:iCs/>
        </w:rPr>
        <w:t>Ethical principles of psychologists and code of conduct</w:t>
      </w:r>
      <w:r w:rsidR="00116D85" w:rsidRPr="00116D85">
        <w:t>. APA. https://www.apa.org/ethics/code</w:t>
      </w:r>
    </w:p>
    <w:p w14:paraId="5FF86C34" w14:textId="77777777" w:rsidR="00116D85" w:rsidRPr="00116D85" w:rsidRDefault="00116D85" w:rsidP="00116D85">
      <w:pPr>
        <w:pStyle w:val="Bibliography"/>
      </w:pPr>
      <w:r w:rsidRPr="00116D85">
        <w:t xml:space="preserve">Crüwell, S., Apthorp, D., Baker, B. J., Colling, L. J., Elson, M., Geiger, S. J., Lobentanzer, S., Monéger, J., Patterson, A., Schwarzkopf, D. S., Zaneva, M., &amp; Brown, N. J. L. (2022). </w:t>
      </w:r>
      <w:r w:rsidRPr="00116D85">
        <w:rPr>
          <w:i/>
          <w:iCs/>
        </w:rPr>
        <w:t>What’s in a Badge? A Computational Reproducibility Investigation of the Open Data Badge Policy in one Issue of Psychological Science</w:t>
      </w:r>
      <w:r w:rsidRPr="00116D85">
        <w:t xml:space="preserve"> [Preprint]. PsyArXiv. https://doi.org/10.31234/osf.io/729qt</w:t>
      </w:r>
    </w:p>
    <w:p w14:paraId="585BF722" w14:textId="77777777" w:rsidR="00116D85" w:rsidRPr="00116D85" w:rsidRDefault="00116D85" w:rsidP="00116D85">
      <w:pPr>
        <w:pStyle w:val="Bibliography"/>
      </w:pPr>
      <w:r w:rsidRPr="00116D85">
        <w:t xml:space="preserve">Deutschen Gesellschaft für Psychologie. (2022). </w:t>
      </w:r>
      <w:r w:rsidRPr="00116D85">
        <w:rPr>
          <w:i/>
          <w:iCs/>
        </w:rPr>
        <w:t>Berufsethische Richtlinien</w:t>
      </w:r>
      <w:r w:rsidRPr="00116D85">
        <w:t>. https://www.dgps.de/die-dgps/aufgaben-und-ziele/berufsethische-richtlinien/</w:t>
      </w:r>
    </w:p>
    <w:p w14:paraId="5B24B0F0" w14:textId="77777777" w:rsidR="00116D85" w:rsidRPr="00116D85" w:rsidRDefault="00116D85" w:rsidP="00116D85">
      <w:pPr>
        <w:pStyle w:val="Bibliography"/>
      </w:pPr>
      <w:r w:rsidRPr="00116D85">
        <w:t xml:space="preserve">European Commission. (2023). </w:t>
      </w:r>
      <w:r w:rsidRPr="00116D85">
        <w:rPr>
          <w:i/>
          <w:iCs/>
        </w:rPr>
        <w:t>The EU’s open science policy</w:t>
      </w:r>
      <w:r w:rsidRPr="00116D85">
        <w:t>. https://research-and-innovation.ec.europa.eu/strategy/strategy-2020-2024/our-digital-future/open-science_en</w:t>
      </w:r>
    </w:p>
    <w:p w14:paraId="29A4BC02" w14:textId="77777777" w:rsidR="00116D85" w:rsidRPr="00116D85" w:rsidRDefault="00116D85" w:rsidP="00116D85">
      <w:pPr>
        <w:pStyle w:val="Bibliography"/>
      </w:pPr>
      <w:r w:rsidRPr="00116D85">
        <w:t xml:space="preserve">Evans, T. R. (2022). </w:t>
      </w:r>
      <w:r w:rsidRPr="00116D85">
        <w:rPr>
          <w:i/>
          <w:iCs/>
        </w:rPr>
        <w:t>Developments in Open Data Norms</w:t>
      </w:r>
      <w:r w:rsidRPr="00116D85">
        <w:t xml:space="preserve"> (1). </w:t>
      </w:r>
      <w:r w:rsidRPr="00116D85">
        <w:rPr>
          <w:i/>
          <w:iCs/>
        </w:rPr>
        <w:t>10</w:t>
      </w:r>
      <w:r w:rsidRPr="00116D85">
        <w:t>(1), Article 1. https://doi.org/10.5334/jopd.60</w:t>
      </w:r>
    </w:p>
    <w:p w14:paraId="2FCD63E2" w14:textId="77777777" w:rsidR="00116D85" w:rsidRPr="00116D85" w:rsidRDefault="00116D85" w:rsidP="00116D85">
      <w:pPr>
        <w:pStyle w:val="Bibliography"/>
      </w:pPr>
      <w:r w:rsidRPr="00116D85">
        <w:t xml:space="preserve">Frontiers. (2023). </w:t>
      </w:r>
      <w:r w:rsidRPr="00116D85">
        <w:rPr>
          <w:i/>
          <w:iCs/>
        </w:rPr>
        <w:t>Policies and publication ethics</w:t>
      </w:r>
      <w:r w:rsidRPr="00116D85">
        <w:t>. https://www.frontiersin.org/guidelines/policies-and-publication-ethics</w:t>
      </w:r>
    </w:p>
    <w:p w14:paraId="757D8FB1" w14:textId="77777777" w:rsidR="00116D85" w:rsidRPr="00116D85" w:rsidRDefault="00116D85" w:rsidP="00116D85">
      <w:pPr>
        <w:pStyle w:val="Bibliography"/>
      </w:pPr>
      <w:r w:rsidRPr="00116D85">
        <w:t xml:space="preserve">Gilmore, R. O., Kennedy, J. L., &amp; Adolph, K. E. (2018). Practical Solutions for Sharing Data and Materials From Psychological Research. </w:t>
      </w:r>
      <w:r w:rsidRPr="00116D85">
        <w:rPr>
          <w:i/>
          <w:iCs/>
        </w:rPr>
        <w:t>Advances in Methods and Practices in Psychological Science</w:t>
      </w:r>
      <w:r w:rsidRPr="00116D85">
        <w:t xml:space="preserve">, </w:t>
      </w:r>
      <w:r w:rsidRPr="00116D85">
        <w:rPr>
          <w:i/>
          <w:iCs/>
        </w:rPr>
        <w:t>1</w:t>
      </w:r>
      <w:r w:rsidRPr="00116D85">
        <w:t>(1), 121–130. https://doi.org/10.1177/2515245917746500</w:t>
      </w:r>
    </w:p>
    <w:p w14:paraId="6CFE7B26" w14:textId="77777777" w:rsidR="00116D85" w:rsidRPr="00116D85" w:rsidRDefault="00116D85" w:rsidP="00116D85">
      <w:pPr>
        <w:pStyle w:val="Bibliography"/>
      </w:pPr>
      <w:r w:rsidRPr="00116D85">
        <w:t xml:space="preserve">Google Trends. (2023). </w:t>
      </w:r>
      <w:r w:rsidRPr="00116D85">
        <w:rPr>
          <w:i/>
          <w:iCs/>
        </w:rPr>
        <w:t>Comparison of the relative frequency of usage of “data is” vs. “data are.”</w:t>
      </w:r>
      <w:r w:rsidRPr="00116D85">
        <w:t xml:space="preserve"> https://trends.google.com/trends/explore?date=today%205-y&amp;q=data%20is,data%20are&amp;hl=en-GB</w:t>
      </w:r>
    </w:p>
    <w:p w14:paraId="79C758C3" w14:textId="77777777" w:rsidR="00116D85" w:rsidRPr="00116D85" w:rsidRDefault="00116D85" w:rsidP="00116D85">
      <w:pPr>
        <w:pStyle w:val="Bibliography"/>
      </w:pPr>
      <w:r w:rsidRPr="00116D85">
        <w:t xml:space="preserve">Hallinan, D., Boehm, F., Külpmann, A., &amp; Elson, M. (2023). Information Provision for Informed Consent Procedures in Psychological Research Under the General Data Protection Regulation: A Practical Guide. </w:t>
      </w:r>
      <w:r w:rsidRPr="00116D85">
        <w:rPr>
          <w:i/>
          <w:iCs/>
        </w:rPr>
        <w:t>Advances in Methods and Practices in Psychological Science</w:t>
      </w:r>
      <w:r w:rsidRPr="00116D85">
        <w:t xml:space="preserve">, </w:t>
      </w:r>
      <w:r w:rsidRPr="00116D85">
        <w:rPr>
          <w:i/>
          <w:iCs/>
        </w:rPr>
        <w:t>6</w:t>
      </w:r>
      <w:r w:rsidRPr="00116D85">
        <w:t>(1), 25152459231151944. https://doi.org/10.1177/25152459231151944</w:t>
      </w:r>
    </w:p>
    <w:p w14:paraId="6FA529B2" w14:textId="77777777" w:rsidR="00116D85" w:rsidRPr="00116D85" w:rsidRDefault="00116D85" w:rsidP="00116D85">
      <w:pPr>
        <w:pStyle w:val="Bibliography"/>
      </w:pPr>
      <w:r w:rsidRPr="00116D85">
        <w:t xml:space="preserve">Hamilton, D. G., Hong, K., Fraser, H., Rowhani-Farid, A., Fidler, F., &amp; Page, M. J. (2023). Prevalence and predictors of data and code sharing in the medical and health sciences: Systematic review with meta-analysis of individual participant data. </w:t>
      </w:r>
      <w:r w:rsidRPr="00116D85">
        <w:rPr>
          <w:i/>
          <w:iCs/>
        </w:rPr>
        <w:t>BMJ</w:t>
      </w:r>
      <w:r w:rsidRPr="00116D85">
        <w:t xml:space="preserve">, </w:t>
      </w:r>
      <w:r w:rsidRPr="00116D85">
        <w:rPr>
          <w:i/>
          <w:iCs/>
        </w:rPr>
        <w:t>382</w:t>
      </w:r>
      <w:r w:rsidRPr="00116D85">
        <w:t>, e075767. https://doi.org/10.1136/bmj-2023-075767</w:t>
      </w:r>
    </w:p>
    <w:p w14:paraId="2E3D916B" w14:textId="77777777" w:rsidR="00116D85" w:rsidRPr="00116D85" w:rsidRDefault="00116D85" w:rsidP="00116D85">
      <w:pPr>
        <w:pStyle w:val="Bibliography"/>
      </w:pPr>
      <w:r w:rsidRPr="00116D85">
        <w:t xml:space="preserve">Hardwicke, T. E., Mathur, M. B., MacDonald, K., Nilsonne, G., Banks, G. C., Kidwell, M. C., Hofelich Mohr, A., Clayton, E., Yoon, E. J., Henry Tessler, M., Lenne, R. L., Altman, S., Long, B., &amp; Frank, M. C. (2018). Data availability, reusability, and analytic reproducibility: Evaluating the impact of a mandatory open data policy at the journal Cognition. </w:t>
      </w:r>
      <w:r w:rsidRPr="00116D85">
        <w:rPr>
          <w:i/>
          <w:iCs/>
        </w:rPr>
        <w:t>Royal Society Open Science</w:t>
      </w:r>
      <w:r w:rsidRPr="00116D85">
        <w:t xml:space="preserve">, </w:t>
      </w:r>
      <w:r w:rsidRPr="00116D85">
        <w:rPr>
          <w:i/>
          <w:iCs/>
        </w:rPr>
        <w:t>5</w:t>
      </w:r>
      <w:r w:rsidRPr="00116D85">
        <w:t>(8), 180448. https://doi.org/10.1098/rsos.180448</w:t>
      </w:r>
    </w:p>
    <w:p w14:paraId="0B00842D" w14:textId="77777777" w:rsidR="00116D85" w:rsidRPr="00116D85" w:rsidRDefault="00116D85" w:rsidP="00116D85">
      <w:pPr>
        <w:pStyle w:val="Bibliography"/>
      </w:pPr>
      <w:r w:rsidRPr="00116D85">
        <w:t xml:space="preserve">Horstmann, K. T., Arslan, R. C., &amp; Greiff, S. (2020). Generating Codebooks to Ensure the Independent Use of Research Data. </w:t>
      </w:r>
      <w:r w:rsidRPr="00116D85">
        <w:rPr>
          <w:i/>
          <w:iCs/>
        </w:rPr>
        <w:t>European Journal of Psychological Assessment</w:t>
      </w:r>
      <w:r w:rsidRPr="00116D85">
        <w:t xml:space="preserve">, </w:t>
      </w:r>
      <w:r w:rsidRPr="00116D85">
        <w:rPr>
          <w:i/>
          <w:iCs/>
        </w:rPr>
        <w:t>36</w:t>
      </w:r>
      <w:r w:rsidRPr="00116D85">
        <w:t>(5), 721–729. https://doi.org/10/ghmt9r</w:t>
      </w:r>
    </w:p>
    <w:p w14:paraId="2DDB5EB5" w14:textId="77777777" w:rsidR="00116D85" w:rsidRPr="00116D85" w:rsidRDefault="00116D85" w:rsidP="00116D85">
      <w:pPr>
        <w:pStyle w:val="Bibliography"/>
      </w:pPr>
      <w:r w:rsidRPr="00116D85">
        <w:t xml:space="preserve">Hussey, I. (2022). Reply to Barnes-Holmes &amp; Harte (2022) “The IRAP as a Measure of Implicit Cognition: A Case of Frankenstein’s Monster.” </w:t>
      </w:r>
      <w:r w:rsidRPr="00116D85">
        <w:rPr>
          <w:i/>
          <w:iCs/>
        </w:rPr>
        <w:t>PsyArXiv</w:t>
      </w:r>
      <w:r w:rsidRPr="00116D85">
        <w:t>. https://doi.org/10.31234/osf.io/qmg6s</w:t>
      </w:r>
    </w:p>
    <w:p w14:paraId="53CD0D9C" w14:textId="77777777" w:rsidR="00116D85" w:rsidRPr="00116D85" w:rsidRDefault="00116D85" w:rsidP="00116D85">
      <w:pPr>
        <w:pStyle w:val="Bibliography"/>
      </w:pPr>
      <w:r w:rsidRPr="00116D85">
        <w:t xml:space="preserve">Hussey, I. (2023). A systematic review of null hypothesis significance testing, sample sizes, and statistical power in research using the Implicit Relational Assessment Procedure. </w:t>
      </w:r>
      <w:r w:rsidRPr="00116D85">
        <w:rPr>
          <w:i/>
          <w:iCs/>
        </w:rPr>
        <w:t>Journal of Contextual Behavioral Science</w:t>
      </w:r>
      <w:r w:rsidRPr="00116D85">
        <w:t xml:space="preserve">, </w:t>
      </w:r>
      <w:r w:rsidRPr="00116D85">
        <w:rPr>
          <w:i/>
          <w:iCs/>
        </w:rPr>
        <w:t>29</w:t>
      </w:r>
      <w:r w:rsidRPr="00116D85">
        <w:t>, 86–97. https://doi.org/10.1016/j.jcbs.2023.06.008</w:t>
      </w:r>
    </w:p>
    <w:p w14:paraId="7C8FFAED" w14:textId="77777777" w:rsidR="00116D85" w:rsidRPr="00116D85" w:rsidRDefault="00116D85" w:rsidP="00116D85">
      <w:pPr>
        <w:pStyle w:val="Bibliography"/>
      </w:pPr>
      <w:r w:rsidRPr="00116D85">
        <w:t xml:space="preserve">Hussey, I., &amp; Drake, C. E. (2020). The Implicit Relational Assessment Procedure demonstrates </w:t>
      </w:r>
      <w:r w:rsidRPr="00116D85">
        <w:lastRenderedPageBreak/>
        <w:t xml:space="preserve">poor internal consistency and test-retest reliability: A meta-analysis. </w:t>
      </w:r>
      <w:r w:rsidRPr="00116D85">
        <w:rPr>
          <w:i/>
          <w:iCs/>
        </w:rPr>
        <w:t>PsyArXiv</w:t>
      </w:r>
      <w:r w:rsidRPr="00116D85">
        <w:t>. https://doi.org/10.31234/osf.io/ge3k7</w:t>
      </w:r>
    </w:p>
    <w:p w14:paraId="3A9A4D76" w14:textId="77777777" w:rsidR="00116D85" w:rsidRPr="00116D85" w:rsidRDefault="00116D85" w:rsidP="00116D85">
      <w:pPr>
        <w:pStyle w:val="Bibliography"/>
      </w:pPr>
      <w:r w:rsidRPr="00116D85">
        <w:t xml:space="preserve">International Journal of Psychology and Psychological Therapy. (2023). </w:t>
      </w:r>
      <w:r w:rsidRPr="00116D85">
        <w:rPr>
          <w:i/>
          <w:iCs/>
        </w:rPr>
        <w:t>Authors Guidelines</w:t>
      </w:r>
      <w:r w:rsidRPr="00116D85">
        <w:t>. https://www.ijpsy.com/normas.html</w:t>
      </w:r>
    </w:p>
    <w:p w14:paraId="4C9A68FB" w14:textId="77777777" w:rsidR="00116D85" w:rsidRPr="00116D85" w:rsidRDefault="00116D85" w:rsidP="00116D85">
      <w:pPr>
        <w:pStyle w:val="Bibliography"/>
      </w:pPr>
      <w:r w:rsidRPr="00116D85">
        <w:t xml:space="preserve">Journal of Contextual Behavioral Science. (2023). </w:t>
      </w:r>
      <w:r w:rsidRPr="00116D85">
        <w:rPr>
          <w:i/>
          <w:iCs/>
        </w:rPr>
        <w:t>Guide for Authors</w:t>
      </w:r>
      <w:r w:rsidRPr="00116D85">
        <w:t>. https://www.ijpsy.com/normas.html</w:t>
      </w:r>
    </w:p>
    <w:p w14:paraId="5ABA391A" w14:textId="77777777" w:rsidR="00116D85" w:rsidRPr="00116D85" w:rsidRDefault="00116D85" w:rsidP="00116D85">
      <w:pPr>
        <w:pStyle w:val="Bibliography"/>
      </w:pPr>
      <w:r w:rsidRPr="00116D85">
        <w:t xml:space="preserve">Lear, M. K., Spata, A., Tittler, M., Fishbein, J. N., Arch, J. J., &amp; Luoma, J. B. (2023). Transparency and reproducibility in the journal of contextual behavioral science: An audit study. </w:t>
      </w:r>
      <w:r w:rsidRPr="00116D85">
        <w:rPr>
          <w:i/>
          <w:iCs/>
        </w:rPr>
        <w:t>Journal of Contextual Behavioral Science</w:t>
      </w:r>
      <w:r w:rsidRPr="00116D85">
        <w:t xml:space="preserve">, </w:t>
      </w:r>
      <w:r w:rsidRPr="00116D85">
        <w:rPr>
          <w:i/>
          <w:iCs/>
        </w:rPr>
        <w:t>28</w:t>
      </w:r>
      <w:r w:rsidRPr="00116D85">
        <w:t>, 207–214. https://doi.org/10.1016/j.jcbs.2023.03.017</w:t>
      </w:r>
    </w:p>
    <w:p w14:paraId="352D8512" w14:textId="77777777" w:rsidR="00116D85" w:rsidRPr="00116D85" w:rsidRDefault="00116D85" w:rsidP="00116D85">
      <w:pPr>
        <w:pStyle w:val="Bibliography"/>
      </w:pPr>
      <w:r w:rsidRPr="00116D85">
        <w:t xml:space="preserve">Meyer, M. N. (2018). Practical Tips for Ethical Data Sharing. </w:t>
      </w:r>
      <w:r w:rsidRPr="00116D85">
        <w:rPr>
          <w:i/>
          <w:iCs/>
        </w:rPr>
        <w:t>Advances in Methods and Practices in Psychological Science</w:t>
      </w:r>
      <w:r w:rsidRPr="00116D85">
        <w:t xml:space="preserve">, </w:t>
      </w:r>
      <w:r w:rsidRPr="00116D85">
        <w:rPr>
          <w:i/>
          <w:iCs/>
        </w:rPr>
        <w:t>1</w:t>
      </w:r>
      <w:r w:rsidRPr="00116D85">
        <w:t>(1), 131–144. https://doi.org/10.1177/2515245917747656</w:t>
      </w:r>
    </w:p>
    <w:p w14:paraId="2E56C939" w14:textId="77777777" w:rsidR="00116D85" w:rsidRPr="00116D85" w:rsidRDefault="00116D85" w:rsidP="00116D85">
      <w:pPr>
        <w:pStyle w:val="Bibliography"/>
      </w:pPr>
      <w:r w:rsidRPr="00116D85">
        <w:t xml:space="preserve">Minocher, R., Atmaca, S., Bavero, C., McElreath, R., &amp; Beheim, B. (2021). Estimating the reproducibility of social learning research published between 1955 and 2018. </w:t>
      </w:r>
      <w:r w:rsidRPr="00116D85">
        <w:rPr>
          <w:i/>
          <w:iCs/>
        </w:rPr>
        <w:t>Royal Society Open Science</w:t>
      </w:r>
      <w:r w:rsidRPr="00116D85">
        <w:t xml:space="preserve">, </w:t>
      </w:r>
      <w:r w:rsidRPr="00116D85">
        <w:rPr>
          <w:i/>
          <w:iCs/>
        </w:rPr>
        <w:t>8</w:t>
      </w:r>
      <w:r w:rsidRPr="00116D85">
        <w:t>(9), 210450. https://doi.org/10.1098/rsos.210450</w:t>
      </w:r>
    </w:p>
    <w:p w14:paraId="527266B3" w14:textId="77777777" w:rsidR="00116D85" w:rsidRPr="00116D85" w:rsidRDefault="00116D85" w:rsidP="00116D85">
      <w:pPr>
        <w:pStyle w:val="Bibliography"/>
      </w:pPr>
      <w:r w:rsidRPr="00116D85">
        <w:t xml:space="preserve">Munafò, M. R., Nosek, B. A., Bishop, D. V. M., Button, K. S., Chambers, C. D., Percie du Sert, N., Simonsohn, U., Wagenmakers, E.-J., Ware, J. J., &amp; Ioannidis, J. P. A. (2017). A manifesto for reproducible science. </w:t>
      </w:r>
      <w:r w:rsidRPr="00116D85">
        <w:rPr>
          <w:i/>
          <w:iCs/>
        </w:rPr>
        <w:t>Nature Human Behaviour</w:t>
      </w:r>
      <w:r w:rsidRPr="00116D85">
        <w:t xml:space="preserve">, </w:t>
      </w:r>
      <w:r w:rsidRPr="00116D85">
        <w:rPr>
          <w:i/>
          <w:iCs/>
        </w:rPr>
        <w:t>1</w:t>
      </w:r>
      <w:r w:rsidRPr="00116D85">
        <w:t>(1), 0021. https://doi.org/10.1038/s41562-016-0021</w:t>
      </w:r>
    </w:p>
    <w:p w14:paraId="09DAB673" w14:textId="77777777" w:rsidR="00116D85" w:rsidRPr="00116D85" w:rsidRDefault="00116D85" w:rsidP="00116D85">
      <w:pPr>
        <w:pStyle w:val="Bibliography"/>
      </w:pPr>
      <w:r w:rsidRPr="00116D85">
        <w:t xml:space="preserve">Nunes, L. (2021). Data Sharing for Greater Scientific Transparency. </w:t>
      </w:r>
      <w:r w:rsidRPr="00116D85">
        <w:rPr>
          <w:i/>
          <w:iCs/>
        </w:rPr>
        <w:t>APS Observer</w:t>
      </w:r>
      <w:r w:rsidRPr="00116D85">
        <w:t xml:space="preserve">, </w:t>
      </w:r>
      <w:r w:rsidRPr="00116D85">
        <w:rPr>
          <w:i/>
          <w:iCs/>
        </w:rPr>
        <w:t>34</w:t>
      </w:r>
      <w:r w:rsidRPr="00116D85">
        <w:t>. https://www.psychologicalscience.org/observer/data-sharing-methods</w:t>
      </w:r>
    </w:p>
    <w:p w14:paraId="26960FF4" w14:textId="77777777" w:rsidR="00116D85" w:rsidRPr="00116D85" w:rsidRDefault="00116D85" w:rsidP="00116D85">
      <w:pPr>
        <w:pStyle w:val="Bibliography"/>
      </w:pPr>
      <w:r w:rsidRPr="00116D85">
        <w:t xml:space="preserve">Oates, J., Carpenter, D., Fisher, M., Goodson, S., Hannah, B., Kwiatkowski, R., Prutton, K., Reeves, D., &amp; Wainwright, T. (2021). </w:t>
      </w:r>
      <w:r w:rsidRPr="00116D85">
        <w:rPr>
          <w:i/>
          <w:iCs/>
        </w:rPr>
        <w:t>BPS Code of Human Research Ethics</w:t>
      </w:r>
      <w:r w:rsidRPr="00116D85">
        <w:t xml:space="preserve"> (p. bpsrep.2021.inf180). British Psychological Society. https://doi.org/10.53841/bpsrep.2021.inf180</w:t>
      </w:r>
    </w:p>
    <w:p w14:paraId="65EEC3A1" w14:textId="77777777" w:rsidR="00116D85" w:rsidRPr="00116D85" w:rsidRDefault="00116D85" w:rsidP="00116D85">
      <w:pPr>
        <w:pStyle w:val="Bibliography"/>
      </w:pPr>
      <w:r w:rsidRPr="00116D85">
        <w:t xml:space="preserve">Rogers, S. (2012, July 8). Data are or data is? </w:t>
      </w:r>
      <w:r w:rsidRPr="00116D85">
        <w:rPr>
          <w:i/>
          <w:iCs/>
        </w:rPr>
        <w:t>The Guardian</w:t>
      </w:r>
      <w:r w:rsidRPr="00116D85">
        <w:t>. https://www.theguardian.com/news/datablog/2010/jul/16/data-plural-singular</w:t>
      </w:r>
    </w:p>
    <w:p w14:paraId="13D3D5FA" w14:textId="77777777" w:rsidR="00116D85" w:rsidRPr="00116D85" w:rsidRDefault="00116D85" w:rsidP="00116D85">
      <w:pPr>
        <w:pStyle w:val="Bibliography"/>
      </w:pPr>
      <w:r w:rsidRPr="00116D85">
        <w:t xml:space="preserve">Soderberg, C. K. (2018). Using OSF to share data: A step-by-step guide. </w:t>
      </w:r>
      <w:r w:rsidRPr="00116D85">
        <w:rPr>
          <w:i/>
          <w:iCs/>
        </w:rPr>
        <w:t>Advances in Methods and Practices in Psychological Science</w:t>
      </w:r>
      <w:r w:rsidRPr="00116D85">
        <w:t xml:space="preserve">, </w:t>
      </w:r>
      <w:r w:rsidRPr="00116D85">
        <w:rPr>
          <w:i/>
          <w:iCs/>
        </w:rPr>
        <w:t>1</w:t>
      </w:r>
      <w:r w:rsidRPr="00116D85">
        <w:t>, 115–120. https://doi.org/10.1177/2515245918757689</w:t>
      </w:r>
    </w:p>
    <w:p w14:paraId="40C48D2B" w14:textId="77777777" w:rsidR="00116D85" w:rsidRPr="00116D85" w:rsidRDefault="00116D85" w:rsidP="00116D85">
      <w:pPr>
        <w:pStyle w:val="Bibliography"/>
      </w:pPr>
      <w:r w:rsidRPr="00116D85">
        <w:t xml:space="preserve">Task Force on the Strategies and Tactics of Contextual Behavioral Science Research. (2021). </w:t>
      </w:r>
      <w:r w:rsidRPr="00116D85">
        <w:rPr>
          <w:i/>
          <w:iCs/>
        </w:rPr>
        <w:t>Adoption of Open Science Recommendations | Association for Contextual Behavioral Science</w:t>
      </w:r>
      <w:r w:rsidRPr="00116D85">
        <w:t>. https://contextualscience.org/news/adoption_of_open_science_recommendations</w:t>
      </w:r>
    </w:p>
    <w:p w14:paraId="4F68910C" w14:textId="77777777" w:rsidR="00116D85" w:rsidRPr="00116D85" w:rsidRDefault="00116D85" w:rsidP="00116D85">
      <w:pPr>
        <w:pStyle w:val="Bibliography"/>
      </w:pPr>
      <w:r w:rsidRPr="00116D85">
        <w:t xml:space="preserve">Tedersoo, L., Küngas, R., Oras, E., Köster, K., Eenmaa, H., Leijen, Ä., Pedaste, M., Raju, M., </w:t>
      </w:r>
      <w:r w:rsidRPr="00116D85">
        <w:t xml:space="preserve">Astapova, A., Lukner, H., Kogermann, K., &amp; Sepp, T. (2021). Data sharing practices and data availability upon request differ across scientific disciplines. </w:t>
      </w:r>
      <w:r w:rsidRPr="00116D85">
        <w:rPr>
          <w:i/>
          <w:iCs/>
        </w:rPr>
        <w:t>Scientific Data</w:t>
      </w:r>
      <w:r w:rsidRPr="00116D85">
        <w:t xml:space="preserve">, </w:t>
      </w:r>
      <w:r w:rsidRPr="00116D85">
        <w:rPr>
          <w:i/>
          <w:iCs/>
        </w:rPr>
        <w:t>8</w:t>
      </w:r>
      <w:r w:rsidRPr="00116D85">
        <w:t>(1), Article 1. https://doi.org/10.1038/s41597-021-00981-0</w:t>
      </w:r>
    </w:p>
    <w:p w14:paraId="79915ECF" w14:textId="77777777" w:rsidR="00116D85" w:rsidRPr="00116D85" w:rsidRDefault="00116D85" w:rsidP="00116D85">
      <w:pPr>
        <w:pStyle w:val="Bibliography"/>
      </w:pPr>
      <w:r w:rsidRPr="00116D85">
        <w:t xml:space="preserve">The Psychological Record. (2023). </w:t>
      </w:r>
      <w:r w:rsidRPr="00116D85">
        <w:rPr>
          <w:i/>
          <w:iCs/>
        </w:rPr>
        <w:t>Instructions for Authors</w:t>
      </w:r>
      <w:r w:rsidRPr="00116D85">
        <w:t>. Springer. https://www.springer.com/journal/40732/submission-guidelines</w:t>
      </w:r>
    </w:p>
    <w:p w14:paraId="58EF2927" w14:textId="77777777" w:rsidR="00116D85" w:rsidRPr="00116D85" w:rsidRDefault="00116D85" w:rsidP="00116D85">
      <w:pPr>
        <w:pStyle w:val="Bibliography"/>
      </w:pPr>
      <w:r w:rsidRPr="00116D85">
        <w:t xml:space="preserve">Villum, C. (2014). </w:t>
      </w:r>
      <w:r w:rsidRPr="00116D85">
        <w:rPr>
          <w:i/>
          <w:iCs/>
        </w:rPr>
        <w:t>“Open-washing” – The difference between opening your data and simply making them available – Open Knowledge Foundation blog</w:t>
      </w:r>
      <w:r w:rsidRPr="00116D85">
        <w:t>. https://blog.okfn.org/2014/03/10/open-washing-the-difference-between-opening-your-data-and-simply-making-them-available/</w:t>
      </w:r>
    </w:p>
    <w:p w14:paraId="6A0AA40B" w14:textId="77777777" w:rsidR="00116D85" w:rsidRPr="00116D85" w:rsidRDefault="00116D85" w:rsidP="00116D85">
      <w:pPr>
        <w:pStyle w:val="Bibliography"/>
      </w:pPr>
      <w:r w:rsidRPr="00116D85">
        <w:t xml:space="preserve">Vines, T. H., Albert, A. Y. K., Andrew, R. L., Débarre, F., Bock, D. G., Franklin, M. T., Gilbert, K. J., Moore, J.-S., Renaut, S., &amp; Rennison, D. J. (2014). The Availability of Research Data Declines Rapidly with Article Age. </w:t>
      </w:r>
      <w:r w:rsidRPr="00116D85">
        <w:rPr>
          <w:i/>
          <w:iCs/>
        </w:rPr>
        <w:t>Current Biology</w:t>
      </w:r>
      <w:r w:rsidRPr="00116D85">
        <w:t xml:space="preserve">, </w:t>
      </w:r>
      <w:r w:rsidRPr="00116D85">
        <w:rPr>
          <w:i/>
          <w:iCs/>
        </w:rPr>
        <w:t>24</w:t>
      </w:r>
      <w:r w:rsidRPr="00116D85">
        <w:t>(1), 94–97. https://doi.org/10.1016/j.cub.2013.11.014</w:t>
      </w:r>
    </w:p>
    <w:p w14:paraId="354422E6" w14:textId="77777777" w:rsidR="00116D85" w:rsidRPr="00116D85" w:rsidRDefault="00116D85" w:rsidP="00116D85">
      <w:pPr>
        <w:pStyle w:val="Bibliography"/>
      </w:pPr>
      <w:r w:rsidRPr="00116D85">
        <w:t xml:space="preserve">Wicherts, J. M., Borsboom, D., Kats, J., &amp; Molenaar, D. (2006). The poor availability of psychological research data for reanalysis. </w:t>
      </w:r>
      <w:r w:rsidRPr="00116D85">
        <w:rPr>
          <w:i/>
          <w:iCs/>
        </w:rPr>
        <w:t>American Psychologist</w:t>
      </w:r>
      <w:r w:rsidRPr="00116D85">
        <w:t xml:space="preserve">, </w:t>
      </w:r>
      <w:r w:rsidRPr="00116D85">
        <w:rPr>
          <w:i/>
          <w:iCs/>
        </w:rPr>
        <w:t>61</w:t>
      </w:r>
      <w:r w:rsidRPr="00116D85">
        <w:t>(7), 726–728. https://doi.org/10.1037/0003-066X.61.7.726</w:t>
      </w:r>
    </w:p>
    <w:p w14:paraId="11FB906C" w14:textId="77777777" w:rsidR="00116D85" w:rsidRPr="00116D85" w:rsidRDefault="00116D85" w:rsidP="00116D85">
      <w:pPr>
        <w:pStyle w:val="Bibliography"/>
      </w:pPr>
      <w:r w:rsidRPr="00116D85">
        <w:t xml:space="preserve">Wolins, L. (1962). Responsibility for Raw Data. </w:t>
      </w:r>
      <w:r w:rsidRPr="00116D85">
        <w:rPr>
          <w:i/>
          <w:iCs/>
        </w:rPr>
        <w:t>American Psychologist</w:t>
      </w:r>
      <w:r w:rsidRPr="00116D85">
        <w:t xml:space="preserve">, </w:t>
      </w:r>
      <w:r w:rsidRPr="00116D85">
        <w:rPr>
          <w:i/>
          <w:iCs/>
        </w:rPr>
        <w:t>17</w:t>
      </w:r>
      <w:r w:rsidRPr="00116D85">
        <w:t>(9), 657–658. https://doi.org/10.1037/h0038819</w:t>
      </w:r>
    </w:p>
    <w:p w14:paraId="1E87BE8F" w14:textId="17562115" w:rsidR="00D72CB3" w:rsidRPr="00D72CB3" w:rsidRDefault="00000000" w:rsidP="00F1010E">
      <w:r>
        <w:fldChar w:fldCharType="end"/>
      </w:r>
    </w:p>
    <w:sectPr w:rsidR="00D72CB3" w:rsidRPr="00D72CB3" w:rsidSect="00D760DB">
      <w:type w:val="continuous"/>
      <w:pgSz w:w="11900" w:h="16840"/>
      <w:pgMar w:top="1440" w:right="1440" w:bottom="1440" w:left="1440" w:header="708" w:footer="708" w:gutter="0"/>
      <w:cols w:num="2" w:space="378"/>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975CE" w14:textId="77777777" w:rsidR="00D760DB" w:rsidRDefault="00D760DB">
      <w:r>
        <w:separator/>
      </w:r>
    </w:p>
  </w:endnote>
  <w:endnote w:type="continuationSeparator" w:id="0">
    <w:p w14:paraId="11E978C1" w14:textId="77777777" w:rsidR="00D760DB" w:rsidRDefault="00D760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MU Serif Roman">
    <w:panose1 w:val="020B0604020202020204"/>
    <w:charset w:val="00"/>
    <w:family w:val="auto"/>
    <w:pitch w:val="variable"/>
    <w:sig w:usb0="E10002FF" w:usb1="5201E9EB" w:usb2="02020004"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35367143"/>
      <w:docPartObj>
        <w:docPartGallery w:val="Page Numbers (Bottom of Page)"/>
        <w:docPartUnique/>
      </w:docPartObj>
    </w:sdtPr>
    <w:sdtContent>
      <w:p w14:paraId="3420EF9A" w14:textId="77777777" w:rsidR="00132E30" w:rsidRDefault="00000000" w:rsidP="00A7006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6E94A4C2" w14:textId="77777777" w:rsidR="00132E30" w:rsidRDefault="00132E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4287724"/>
      <w:docPartObj>
        <w:docPartGallery w:val="Page Numbers (Bottom of Page)"/>
        <w:docPartUnique/>
      </w:docPartObj>
    </w:sdtPr>
    <w:sdtContent>
      <w:p w14:paraId="230C9C96" w14:textId="77777777" w:rsidR="00132E30" w:rsidRDefault="00000000" w:rsidP="00132E30">
        <w:pPr>
          <w:pStyle w:val="Footer"/>
          <w:framePr w:wrap="none" w:vAnchor="text" w:hAnchor="margin" w:xAlign="center" w:y="1"/>
          <w:ind w:firstLine="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35DFDBB1" w14:textId="77777777" w:rsidR="00132E30" w:rsidRDefault="00132E30" w:rsidP="00132E30">
    <w:pPr>
      <w:pStyle w:val="Footer"/>
      <w:tabs>
        <w:tab w:val="clear" w:pos="4513"/>
        <w:tab w:val="center" w:pos="4410"/>
      </w:tabs>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57073" w14:textId="77777777" w:rsidR="00D760DB" w:rsidRDefault="00D760DB" w:rsidP="00132E30">
      <w:r>
        <w:separator/>
      </w:r>
    </w:p>
  </w:footnote>
  <w:footnote w:type="continuationSeparator" w:id="0">
    <w:p w14:paraId="6CF598C0" w14:textId="77777777" w:rsidR="00D760DB" w:rsidRDefault="00D760DB" w:rsidP="00132E30">
      <w:r>
        <w:continuationSeparator/>
      </w:r>
    </w:p>
  </w:footnote>
  <w:footnote w:id="1">
    <w:p w14:paraId="5919721B" w14:textId="77777777" w:rsidR="00A6739D" w:rsidRDefault="00000000" w:rsidP="00B54C2E">
      <w:pPr>
        <w:pStyle w:val="footntes"/>
      </w:pPr>
      <w:r w:rsidRPr="00D47526">
        <w:rPr>
          <w:rStyle w:val="FootnoteReference"/>
        </w:rPr>
        <w:footnoteRef/>
      </w:r>
      <w:r w:rsidRPr="00AA2CF6">
        <w:t xml:space="preserve"> </w:t>
      </w:r>
      <w:r w:rsidR="0026730C" w:rsidRPr="00AA2CF6">
        <w:t xml:space="preserve">I use </w:t>
      </w:r>
      <w:r w:rsidR="0026730C">
        <w:t xml:space="preserve">data </w:t>
      </w:r>
      <w:r w:rsidR="0026730C" w:rsidRPr="00AA2CF6">
        <w:t>as singular throughout</w:t>
      </w:r>
      <w:r w:rsidR="00C62B9B">
        <w:t xml:space="preserve">, following </w:t>
      </w:r>
      <w:r w:rsidR="00C3160B">
        <w:t xml:space="preserve">both </w:t>
      </w:r>
      <w:r w:rsidR="00C62B9B">
        <w:t xml:space="preserve">its </w:t>
      </w:r>
      <w:r w:rsidRPr="00AA2CF6">
        <w:t>modal usage</w:t>
      </w:r>
      <w:r w:rsidR="00B16722">
        <w:t xml:space="preserve"> </w:t>
      </w:r>
      <w:r w:rsidR="00B16722">
        <w:fldChar w:fldCharType="begin"/>
      </w:r>
      <w:r w:rsidR="00D93E23">
        <w:instrText xml:space="preserve"> ADDIN ZOTERO_ITEM CSL_CITATION {"citationID":"uYUqKhrV","properties":{"formattedCitation":"(Google Trends, 2023)","plainCitation":"(Google Trends, 2023)","noteIndex":1},"citationItems":[{"id":5174,"uris":["http://zotero.org/users/1687755/items/KNHR4D3Z"],"itemData":{"id":5174,"type":"webpage","title":"Comparison of the relative frequency of usage of \"data is\" vs. \"data are\"","URL":"https://trends.google.com/trends/explore?date=today%205-y&amp;q=data%20is,data%20are&amp;hl=en-GB","author":[{"literal":"Google Trends"}],"accessed":{"date-parts":[["2023",3,23]]},"issued":{"date-parts":[["2023"]]}}}],"schema":"https://github.com/citation-style-language/schema/raw/master/csl-citation.json"} </w:instrText>
      </w:r>
      <w:r w:rsidR="00B16722">
        <w:fldChar w:fldCharType="separate"/>
      </w:r>
      <w:r w:rsidR="00B16722">
        <w:rPr>
          <w:noProof/>
        </w:rPr>
        <w:t>(Google Trends, 2023)</w:t>
      </w:r>
      <w:r w:rsidR="00B16722">
        <w:fldChar w:fldCharType="end"/>
      </w:r>
      <w:r w:rsidR="00C62B9B">
        <w:t xml:space="preserve"> </w:t>
      </w:r>
      <w:r w:rsidRPr="00AA2CF6">
        <w:t xml:space="preserve">and </w:t>
      </w:r>
      <w:r w:rsidR="00C62B9B">
        <w:t xml:space="preserve">the </w:t>
      </w:r>
      <w:r w:rsidRPr="00AA2CF6">
        <w:t>recommend</w:t>
      </w:r>
      <w:r w:rsidR="00C62B9B">
        <w:t>ations</w:t>
      </w:r>
      <w:r w:rsidRPr="00AA2CF6">
        <w:t xml:space="preserve"> </w:t>
      </w:r>
      <w:r w:rsidR="00C62B9B">
        <w:t xml:space="preserve">of </w:t>
      </w:r>
      <w:r w:rsidRPr="00AA2CF6">
        <w:t xml:space="preserve">leading style guides for </w:t>
      </w:r>
      <w:r w:rsidR="00C62B9B">
        <w:t xml:space="preserve">the last </w:t>
      </w:r>
      <w:r w:rsidRPr="00AA2CF6">
        <w:t>decade</w:t>
      </w:r>
      <w:r w:rsidR="00B16722">
        <w:t xml:space="preserve"> </w:t>
      </w:r>
      <w:r w:rsidR="00B16722">
        <w:fldChar w:fldCharType="begin"/>
      </w:r>
      <w:r w:rsidR="00D93E23">
        <w:instrText xml:space="preserve"> ADDIN ZOTERO_ITEM CSL_CITATION {"citationID":"JBcx93j8","properties":{"formattedCitation":"(Rogers, 2012)","plainCitation":"(Rogers, 2012)","noteIndex":1},"citationItems":[{"id":5175,"uris":["http://zotero.org/users/1687755/items/ZNGUEHKD"],"itemData":{"id":5175,"type":"article-newspaper","abstract":"Is it singular or plural? It's a word we use every day here on the Datablog - but are we getting it completely wrong?","container-title":"The Guardian","ISSN":"0261-3077","language":"en-GB","section":"News","source":"The Guardian","title":"Data are or data is?","URL":"https://www.theguardian.com/news/datablog/2010/jul/16/data-plural-singular","author":[{"family":"Rogers","given":"Simon"}],"accessed":{"date-parts":[["2023",3,23]]},"issued":{"date-parts":[["2012",7,8]]}}}],"schema":"https://github.com/citation-style-language/schema/raw/master/csl-citation.json"} </w:instrText>
      </w:r>
      <w:r w:rsidR="00B16722">
        <w:fldChar w:fldCharType="separate"/>
      </w:r>
      <w:r w:rsidR="00B16722">
        <w:rPr>
          <w:noProof/>
        </w:rPr>
        <w:t>(Rogers, 2012)</w:t>
      </w:r>
      <w:r w:rsidR="00B16722">
        <w:fldChar w:fldCharType="end"/>
      </w:r>
      <w:r w:rsidRPr="00AA2CF6">
        <w:t xml:space="preserve">. </w:t>
      </w:r>
    </w:p>
    <w:p w14:paraId="403B63A7" w14:textId="77777777" w:rsidR="00F76F01" w:rsidRDefault="00F76F01" w:rsidP="00B54C2E">
      <w:pPr>
        <w:pStyle w:val="footntes"/>
      </w:pPr>
    </w:p>
    <w:p w14:paraId="416AE272" w14:textId="77777777" w:rsidR="00F76F01" w:rsidRPr="00F76F01" w:rsidRDefault="00000000" w:rsidP="00B54C2E">
      <w:pPr>
        <w:pStyle w:val="footntes"/>
      </w:pPr>
      <w:r>
        <w:t xml:space="preserve">Note: </w:t>
      </w:r>
      <w:r w:rsidR="005E1ED1">
        <w:t>Preprint s</w:t>
      </w:r>
      <w:r w:rsidRPr="00F76F01">
        <w:t>ubmitted to </w:t>
      </w:r>
      <w:r w:rsidRPr="00F76F01">
        <w:rPr>
          <w:i/>
          <w:iCs/>
        </w:rPr>
        <w:t>Meta-Psychology</w:t>
      </w:r>
      <w:r w:rsidRPr="00F76F01">
        <w:t xml:space="preserve">. Participate in open peer review by sending an email to open.peer.reviewer@gmail.com. The full editorial process of all articles under review at Meta-Psychology can be found following this link: </w:t>
      </w:r>
      <w:hyperlink r:id="rId1" w:history="1">
        <w:r w:rsidRPr="00374A35">
          <w:rPr>
            <w:rStyle w:val="Hyperlink"/>
          </w:rPr>
          <w:t>https://tinyurl.com/mp-submissions</w:t>
        </w:r>
      </w:hyperlink>
      <w:r w:rsidRPr="00F76F01">
        <w:t>. You will find this preprint by searching for the first author's name.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53795"/>
    <w:multiLevelType w:val="multilevel"/>
    <w:tmpl w:val="14B4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CB309F"/>
    <w:multiLevelType w:val="hybridMultilevel"/>
    <w:tmpl w:val="257A3998"/>
    <w:lvl w:ilvl="0" w:tplc="205E1912">
      <w:numFmt w:val="bullet"/>
      <w:lvlText w:val="-"/>
      <w:lvlJc w:val="left"/>
      <w:pPr>
        <w:ind w:left="720" w:hanging="360"/>
      </w:pPr>
      <w:rPr>
        <w:rFonts w:ascii="CMU Serif Roman" w:eastAsia="Times New Roman" w:hAnsi="CMU Serif Roman" w:cs="CMU Serif Roman" w:hint="default"/>
      </w:rPr>
    </w:lvl>
    <w:lvl w:ilvl="1" w:tplc="30E417E0" w:tentative="1">
      <w:start w:val="1"/>
      <w:numFmt w:val="bullet"/>
      <w:lvlText w:val="o"/>
      <w:lvlJc w:val="left"/>
      <w:pPr>
        <w:ind w:left="1440" w:hanging="360"/>
      </w:pPr>
      <w:rPr>
        <w:rFonts w:ascii="Courier New" w:hAnsi="Courier New" w:cs="Courier New" w:hint="default"/>
      </w:rPr>
    </w:lvl>
    <w:lvl w:ilvl="2" w:tplc="5178EEA4" w:tentative="1">
      <w:start w:val="1"/>
      <w:numFmt w:val="bullet"/>
      <w:lvlText w:val=""/>
      <w:lvlJc w:val="left"/>
      <w:pPr>
        <w:ind w:left="2160" w:hanging="360"/>
      </w:pPr>
      <w:rPr>
        <w:rFonts w:ascii="Wingdings" w:hAnsi="Wingdings" w:hint="default"/>
      </w:rPr>
    </w:lvl>
    <w:lvl w:ilvl="3" w:tplc="CBE0EDF4" w:tentative="1">
      <w:start w:val="1"/>
      <w:numFmt w:val="bullet"/>
      <w:lvlText w:val=""/>
      <w:lvlJc w:val="left"/>
      <w:pPr>
        <w:ind w:left="2880" w:hanging="360"/>
      </w:pPr>
      <w:rPr>
        <w:rFonts w:ascii="Symbol" w:hAnsi="Symbol" w:hint="default"/>
      </w:rPr>
    </w:lvl>
    <w:lvl w:ilvl="4" w:tplc="73588BC6" w:tentative="1">
      <w:start w:val="1"/>
      <w:numFmt w:val="bullet"/>
      <w:lvlText w:val="o"/>
      <w:lvlJc w:val="left"/>
      <w:pPr>
        <w:ind w:left="3600" w:hanging="360"/>
      </w:pPr>
      <w:rPr>
        <w:rFonts w:ascii="Courier New" w:hAnsi="Courier New" w:cs="Courier New" w:hint="default"/>
      </w:rPr>
    </w:lvl>
    <w:lvl w:ilvl="5" w:tplc="9132D56A" w:tentative="1">
      <w:start w:val="1"/>
      <w:numFmt w:val="bullet"/>
      <w:lvlText w:val=""/>
      <w:lvlJc w:val="left"/>
      <w:pPr>
        <w:ind w:left="4320" w:hanging="360"/>
      </w:pPr>
      <w:rPr>
        <w:rFonts w:ascii="Wingdings" w:hAnsi="Wingdings" w:hint="default"/>
      </w:rPr>
    </w:lvl>
    <w:lvl w:ilvl="6" w:tplc="E23CA51C" w:tentative="1">
      <w:start w:val="1"/>
      <w:numFmt w:val="bullet"/>
      <w:lvlText w:val=""/>
      <w:lvlJc w:val="left"/>
      <w:pPr>
        <w:ind w:left="5040" w:hanging="360"/>
      </w:pPr>
      <w:rPr>
        <w:rFonts w:ascii="Symbol" w:hAnsi="Symbol" w:hint="default"/>
      </w:rPr>
    </w:lvl>
    <w:lvl w:ilvl="7" w:tplc="A5BA81FE" w:tentative="1">
      <w:start w:val="1"/>
      <w:numFmt w:val="bullet"/>
      <w:lvlText w:val="o"/>
      <w:lvlJc w:val="left"/>
      <w:pPr>
        <w:ind w:left="5760" w:hanging="360"/>
      </w:pPr>
      <w:rPr>
        <w:rFonts w:ascii="Courier New" w:hAnsi="Courier New" w:cs="Courier New" w:hint="default"/>
      </w:rPr>
    </w:lvl>
    <w:lvl w:ilvl="8" w:tplc="5CCC6302" w:tentative="1">
      <w:start w:val="1"/>
      <w:numFmt w:val="bullet"/>
      <w:lvlText w:val=""/>
      <w:lvlJc w:val="left"/>
      <w:pPr>
        <w:ind w:left="6480" w:hanging="360"/>
      </w:pPr>
      <w:rPr>
        <w:rFonts w:ascii="Wingdings" w:hAnsi="Wingdings" w:hint="default"/>
      </w:rPr>
    </w:lvl>
  </w:abstractNum>
  <w:abstractNum w:abstractNumId="2" w15:restartNumberingAfterBreak="0">
    <w:nsid w:val="37254408"/>
    <w:multiLevelType w:val="hybridMultilevel"/>
    <w:tmpl w:val="BBAC36A4"/>
    <w:lvl w:ilvl="0" w:tplc="4AD890B6">
      <w:start w:val="1"/>
      <w:numFmt w:val="decimal"/>
      <w:lvlText w:val="%1."/>
      <w:lvlJc w:val="left"/>
      <w:pPr>
        <w:ind w:left="1080" w:hanging="360"/>
      </w:pPr>
      <w:rPr>
        <w:rFonts w:hint="default"/>
      </w:rPr>
    </w:lvl>
    <w:lvl w:ilvl="1" w:tplc="34F8A056" w:tentative="1">
      <w:start w:val="1"/>
      <w:numFmt w:val="lowerLetter"/>
      <w:lvlText w:val="%2."/>
      <w:lvlJc w:val="left"/>
      <w:pPr>
        <w:ind w:left="1800" w:hanging="360"/>
      </w:pPr>
    </w:lvl>
    <w:lvl w:ilvl="2" w:tplc="6AD02F52" w:tentative="1">
      <w:start w:val="1"/>
      <w:numFmt w:val="lowerRoman"/>
      <w:lvlText w:val="%3."/>
      <w:lvlJc w:val="right"/>
      <w:pPr>
        <w:ind w:left="2520" w:hanging="180"/>
      </w:pPr>
    </w:lvl>
    <w:lvl w:ilvl="3" w:tplc="D8967F62" w:tentative="1">
      <w:start w:val="1"/>
      <w:numFmt w:val="decimal"/>
      <w:lvlText w:val="%4."/>
      <w:lvlJc w:val="left"/>
      <w:pPr>
        <w:ind w:left="3240" w:hanging="360"/>
      </w:pPr>
    </w:lvl>
    <w:lvl w:ilvl="4" w:tplc="468E1328" w:tentative="1">
      <w:start w:val="1"/>
      <w:numFmt w:val="lowerLetter"/>
      <w:lvlText w:val="%5."/>
      <w:lvlJc w:val="left"/>
      <w:pPr>
        <w:ind w:left="3960" w:hanging="360"/>
      </w:pPr>
    </w:lvl>
    <w:lvl w:ilvl="5" w:tplc="4386F718" w:tentative="1">
      <w:start w:val="1"/>
      <w:numFmt w:val="lowerRoman"/>
      <w:lvlText w:val="%6."/>
      <w:lvlJc w:val="right"/>
      <w:pPr>
        <w:ind w:left="4680" w:hanging="180"/>
      </w:pPr>
    </w:lvl>
    <w:lvl w:ilvl="6" w:tplc="D76CC354" w:tentative="1">
      <w:start w:val="1"/>
      <w:numFmt w:val="decimal"/>
      <w:lvlText w:val="%7."/>
      <w:lvlJc w:val="left"/>
      <w:pPr>
        <w:ind w:left="5400" w:hanging="360"/>
      </w:pPr>
    </w:lvl>
    <w:lvl w:ilvl="7" w:tplc="E092DD54" w:tentative="1">
      <w:start w:val="1"/>
      <w:numFmt w:val="lowerLetter"/>
      <w:lvlText w:val="%8."/>
      <w:lvlJc w:val="left"/>
      <w:pPr>
        <w:ind w:left="6120" w:hanging="360"/>
      </w:pPr>
    </w:lvl>
    <w:lvl w:ilvl="8" w:tplc="69E4EB70" w:tentative="1">
      <w:start w:val="1"/>
      <w:numFmt w:val="lowerRoman"/>
      <w:lvlText w:val="%9."/>
      <w:lvlJc w:val="right"/>
      <w:pPr>
        <w:ind w:left="6840" w:hanging="180"/>
      </w:pPr>
    </w:lvl>
  </w:abstractNum>
  <w:num w:numId="1" w16cid:durableId="564028573">
    <w:abstractNumId w:val="0"/>
  </w:num>
  <w:num w:numId="2" w16cid:durableId="185753795">
    <w:abstractNumId w:val="2"/>
  </w:num>
  <w:num w:numId="3" w16cid:durableId="2132652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ssey, Ian (PSY)">
    <w15:presenceInfo w15:providerId="AD" w15:userId="S::ian.hussey@unibe.ch::dcab90cc-a2f9-4358-ac58-ea23608963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43F"/>
    <w:rsid w:val="000042F3"/>
    <w:rsid w:val="0000561F"/>
    <w:rsid w:val="00006635"/>
    <w:rsid w:val="00007310"/>
    <w:rsid w:val="0000762A"/>
    <w:rsid w:val="00010086"/>
    <w:rsid w:val="000103F7"/>
    <w:rsid w:val="000105AF"/>
    <w:rsid w:val="0001126A"/>
    <w:rsid w:val="000117D5"/>
    <w:rsid w:val="0001544C"/>
    <w:rsid w:val="00022377"/>
    <w:rsid w:val="00023E20"/>
    <w:rsid w:val="00026CD3"/>
    <w:rsid w:val="0003580B"/>
    <w:rsid w:val="00036072"/>
    <w:rsid w:val="000406E1"/>
    <w:rsid w:val="00041ADF"/>
    <w:rsid w:val="00041C77"/>
    <w:rsid w:val="00044078"/>
    <w:rsid w:val="00045E25"/>
    <w:rsid w:val="000464B3"/>
    <w:rsid w:val="0004798C"/>
    <w:rsid w:val="0005268D"/>
    <w:rsid w:val="00053969"/>
    <w:rsid w:val="0005404C"/>
    <w:rsid w:val="00055FBA"/>
    <w:rsid w:val="000606F8"/>
    <w:rsid w:val="00062150"/>
    <w:rsid w:val="00062593"/>
    <w:rsid w:val="00066D6E"/>
    <w:rsid w:val="00067B22"/>
    <w:rsid w:val="00070348"/>
    <w:rsid w:val="0007163B"/>
    <w:rsid w:val="00071F80"/>
    <w:rsid w:val="0007275E"/>
    <w:rsid w:val="00072954"/>
    <w:rsid w:val="00072A1C"/>
    <w:rsid w:val="00085EAA"/>
    <w:rsid w:val="000863F1"/>
    <w:rsid w:val="000879D7"/>
    <w:rsid w:val="000902E0"/>
    <w:rsid w:val="000921DF"/>
    <w:rsid w:val="0009338E"/>
    <w:rsid w:val="00094DD5"/>
    <w:rsid w:val="000A3AFA"/>
    <w:rsid w:val="000A62E0"/>
    <w:rsid w:val="000B03E8"/>
    <w:rsid w:val="000B1799"/>
    <w:rsid w:val="000B262B"/>
    <w:rsid w:val="000B5D8F"/>
    <w:rsid w:val="000B6F94"/>
    <w:rsid w:val="000C2AC0"/>
    <w:rsid w:val="000C31C8"/>
    <w:rsid w:val="000C36EA"/>
    <w:rsid w:val="000C3801"/>
    <w:rsid w:val="000C534F"/>
    <w:rsid w:val="000C67E3"/>
    <w:rsid w:val="000D2AF1"/>
    <w:rsid w:val="000D3791"/>
    <w:rsid w:val="000D4065"/>
    <w:rsid w:val="000E5A58"/>
    <w:rsid w:val="000E7322"/>
    <w:rsid w:val="000F3A2F"/>
    <w:rsid w:val="000F702E"/>
    <w:rsid w:val="000F7D99"/>
    <w:rsid w:val="000F7F9B"/>
    <w:rsid w:val="00102C72"/>
    <w:rsid w:val="0010728E"/>
    <w:rsid w:val="00107543"/>
    <w:rsid w:val="00107DB2"/>
    <w:rsid w:val="00107F64"/>
    <w:rsid w:val="0011093C"/>
    <w:rsid w:val="00111380"/>
    <w:rsid w:val="00114F99"/>
    <w:rsid w:val="00116D85"/>
    <w:rsid w:val="00120915"/>
    <w:rsid w:val="00126676"/>
    <w:rsid w:val="001303E4"/>
    <w:rsid w:val="001306AA"/>
    <w:rsid w:val="00130E67"/>
    <w:rsid w:val="0013108B"/>
    <w:rsid w:val="00132E30"/>
    <w:rsid w:val="001370F3"/>
    <w:rsid w:val="00146750"/>
    <w:rsid w:val="00146DBA"/>
    <w:rsid w:val="00147652"/>
    <w:rsid w:val="001477C6"/>
    <w:rsid w:val="00147A83"/>
    <w:rsid w:val="00147D33"/>
    <w:rsid w:val="00153BF0"/>
    <w:rsid w:val="00154D75"/>
    <w:rsid w:val="001553AD"/>
    <w:rsid w:val="001564B0"/>
    <w:rsid w:val="00156F2A"/>
    <w:rsid w:val="00157257"/>
    <w:rsid w:val="0016372D"/>
    <w:rsid w:val="00164FB2"/>
    <w:rsid w:val="001679C4"/>
    <w:rsid w:val="00170F84"/>
    <w:rsid w:val="001714FF"/>
    <w:rsid w:val="001740F3"/>
    <w:rsid w:val="001757C8"/>
    <w:rsid w:val="0017756A"/>
    <w:rsid w:val="00182B0E"/>
    <w:rsid w:val="00182FA6"/>
    <w:rsid w:val="001839B8"/>
    <w:rsid w:val="00185352"/>
    <w:rsid w:val="00185D15"/>
    <w:rsid w:val="001901EC"/>
    <w:rsid w:val="00196432"/>
    <w:rsid w:val="001A1947"/>
    <w:rsid w:val="001A1D84"/>
    <w:rsid w:val="001A3D1A"/>
    <w:rsid w:val="001A47D1"/>
    <w:rsid w:val="001A5E14"/>
    <w:rsid w:val="001A739A"/>
    <w:rsid w:val="001A7700"/>
    <w:rsid w:val="001A7F66"/>
    <w:rsid w:val="001B06BB"/>
    <w:rsid w:val="001B0BDA"/>
    <w:rsid w:val="001B2F99"/>
    <w:rsid w:val="001B4526"/>
    <w:rsid w:val="001B5E31"/>
    <w:rsid w:val="001B68A7"/>
    <w:rsid w:val="001C0685"/>
    <w:rsid w:val="001C1E7D"/>
    <w:rsid w:val="001C1FBA"/>
    <w:rsid w:val="001C23CF"/>
    <w:rsid w:val="001C24DF"/>
    <w:rsid w:val="001C33D6"/>
    <w:rsid w:val="001C4FB5"/>
    <w:rsid w:val="001C5CDC"/>
    <w:rsid w:val="001C6AE2"/>
    <w:rsid w:val="001D16F1"/>
    <w:rsid w:val="001D45BD"/>
    <w:rsid w:val="001D4888"/>
    <w:rsid w:val="001D5A20"/>
    <w:rsid w:val="001E08B6"/>
    <w:rsid w:val="001E3255"/>
    <w:rsid w:val="001E3D68"/>
    <w:rsid w:val="001F0977"/>
    <w:rsid w:val="001F2D67"/>
    <w:rsid w:val="001F51FD"/>
    <w:rsid w:val="001F735B"/>
    <w:rsid w:val="0020066C"/>
    <w:rsid w:val="00202A67"/>
    <w:rsid w:val="00204C26"/>
    <w:rsid w:val="00206225"/>
    <w:rsid w:val="00206A56"/>
    <w:rsid w:val="0021019C"/>
    <w:rsid w:val="00211C99"/>
    <w:rsid w:val="0021311A"/>
    <w:rsid w:val="002143D1"/>
    <w:rsid w:val="0021546F"/>
    <w:rsid w:val="002175FC"/>
    <w:rsid w:val="00222996"/>
    <w:rsid w:val="002232B8"/>
    <w:rsid w:val="00224B98"/>
    <w:rsid w:val="002319B7"/>
    <w:rsid w:val="0023200B"/>
    <w:rsid w:val="002322D2"/>
    <w:rsid w:val="00232964"/>
    <w:rsid w:val="00232B58"/>
    <w:rsid w:val="002361C1"/>
    <w:rsid w:val="0023769B"/>
    <w:rsid w:val="002408F0"/>
    <w:rsid w:val="00244587"/>
    <w:rsid w:val="00246C97"/>
    <w:rsid w:val="00246E29"/>
    <w:rsid w:val="0024783F"/>
    <w:rsid w:val="00250909"/>
    <w:rsid w:val="00251179"/>
    <w:rsid w:val="00255A7E"/>
    <w:rsid w:val="00257606"/>
    <w:rsid w:val="0026730C"/>
    <w:rsid w:val="002706BB"/>
    <w:rsid w:val="00275E8F"/>
    <w:rsid w:val="00283F25"/>
    <w:rsid w:val="00285B30"/>
    <w:rsid w:val="002878C8"/>
    <w:rsid w:val="00287D49"/>
    <w:rsid w:val="00290B1F"/>
    <w:rsid w:val="00292658"/>
    <w:rsid w:val="0029345D"/>
    <w:rsid w:val="0029360D"/>
    <w:rsid w:val="002938E2"/>
    <w:rsid w:val="002A202F"/>
    <w:rsid w:val="002A30C2"/>
    <w:rsid w:val="002A53D3"/>
    <w:rsid w:val="002A5F78"/>
    <w:rsid w:val="002A70B7"/>
    <w:rsid w:val="002B26BF"/>
    <w:rsid w:val="002B2BE7"/>
    <w:rsid w:val="002B3DEE"/>
    <w:rsid w:val="002B5117"/>
    <w:rsid w:val="002B65FB"/>
    <w:rsid w:val="002B6AEC"/>
    <w:rsid w:val="002B7B73"/>
    <w:rsid w:val="002C4934"/>
    <w:rsid w:val="002D05C7"/>
    <w:rsid w:val="002D0DBF"/>
    <w:rsid w:val="002D1ECD"/>
    <w:rsid w:val="002D20F0"/>
    <w:rsid w:val="002D2E8B"/>
    <w:rsid w:val="002D74B1"/>
    <w:rsid w:val="002E0AFC"/>
    <w:rsid w:val="002E11CA"/>
    <w:rsid w:val="002E1D56"/>
    <w:rsid w:val="002E32A4"/>
    <w:rsid w:val="002E6BBC"/>
    <w:rsid w:val="002F1E4E"/>
    <w:rsid w:val="002F2A68"/>
    <w:rsid w:val="002F3FC4"/>
    <w:rsid w:val="0030037C"/>
    <w:rsid w:val="0030074F"/>
    <w:rsid w:val="003026F2"/>
    <w:rsid w:val="00304F52"/>
    <w:rsid w:val="0030749B"/>
    <w:rsid w:val="0031045A"/>
    <w:rsid w:val="00310847"/>
    <w:rsid w:val="003109CC"/>
    <w:rsid w:val="003130E7"/>
    <w:rsid w:val="003136AA"/>
    <w:rsid w:val="00313F69"/>
    <w:rsid w:val="00314D1B"/>
    <w:rsid w:val="00320E8F"/>
    <w:rsid w:val="003334A3"/>
    <w:rsid w:val="00333E45"/>
    <w:rsid w:val="0033411E"/>
    <w:rsid w:val="003347DE"/>
    <w:rsid w:val="003409FD"/>
    <w:rsid w:val="00340B15"/>
    <w:rsid w:val="00341A15"/>
    <w:rsid w:val="003468BB"/>
    <w:rsid w:val="0035066B"/>
    <w:rsid w:val="003541CD"/>
    <w:rsid w:val="003555F4"/>
    <w:rsid w:val="003555FF"/>
    <w:rsid w:val="00355CAE"/>
    <w:rsid w:val="00357B69"/>
    <w:rsid w:val="00365893"/>
    <w:rsid w:val="003706D1"/>
    <w:rsid w:val="003711AA"/>
    <w:rsid w:val="003722DA"/>
    <w:rsid w:val="00372392"/>
    <w:rsid w:val="003733D2"/>
    <w:rsid w:val="0037444A"/>
    <w:rsid w:val="00374910"/>
    <w:rsid w:val="00374A35"/>
    <w:rsid w:val="0037519A"/>
    <w:rsid w:val="00375213"/>
    <w:rsid w:val="003766F3"/>
    <w:rsid w:val="00380BA2"/>
    <w:rsid w:val="0038118F"/>
    <w:rsid w:val="003824C4"/>
    <w:rsid w:val="00386C89"/>
    <w:rsid w:val="0039019F"/>
    <w:rsid w:val="003924F0"/>
    <w:rsid w:val="003931A0"/>
    <w:rsid w:val="00394E88"/>
    <w:rsid w:val="00397189"/>
    <w:rsid w:val="0039772A"/>
    <w:rsid w:val="003A3DF2"/>
    <w:rsid w:val="003A56D3"/>
    <w:rsid w:val="003A74E0"/>
    <w:rsid w:val="003B2817"/>
    <w:rsid w:val="003B41AB"/>
    <w:rsid w:val="003C1C85"/>
    <w:rsid w:val="003C1E8F"/>
    <w:rsid w:val="003C3926"/>
    <w:rsid w:val="003C4EBC"/>
    <w:rsid w:val="003C72CD"/>
    <w:rsid w:val="003D1747"/>
    <w:rsid w:val="003D3635"/>
    <w:rsid w:val="003D77E9"/>
    <w:rsid w:val="003E1D7A"/>
    <w:rsid w:val="003E6153"/>
    <w:rsid w:val="003E7F14"/>
    <w:rsid w:val="003F1DDC"/>
    <w:rsid w:val="003F265E"/>
    <w:rsid w:val="003F3310"/>
    <w:rsid w:val="003F53D2"/>
    <w:rsid w:val="003F6752"/>
    <w:rsid w:val="003F6D08"/>
    <w:rsid w:val="00401132"/>
    <w:rsid w:val="00403306"/>
    <w:rsid w:val="004042A4"/>
    <w:rsid w:val="0040507A"/>
    <w:rsid w:val="00414B73"/>
    <w:rsid w:val="0041730D"/>
    <w:rsid w:val="00423D9C"/>
    <w:rsid w:val="00425F2E"/>
    <w:rsid w:val="004266CD"/>
    <w:rsid w:val="00431AE1"/>
    <w:rsid w:val="00434876"/>
    <w:rsid w:val="00440001"/>
    <w:rsid w:val="00440666"/>
    <w:rsid w:val="00444986"/>
    <w:rsid w:val="00445BF5"/>
    <w:rsid w:val="004474D8"/>
    <w:rsid w:val="004650CD"/>
    <w:rsid w:val="004653E0"/>
    <w:rsid w:val="004665C3"/>
    <w:rsid w:val="00467636"/>
    <w:rsid w:val="00470D99"/>
    <w:rsid w:val="00471F72"/>
    <w:rsid w:val="00472BC9"/>
    <w:rsid w:val="0047490A"/>
    <w:rsid w:val="00480F39"/>
    <w:rsid w:val="00480F50"/>
    <w:rsid w:val="00482CFE"/>
    <w:rsid w:val="004835E4"/>
    <w:rsid w:val="00483D57"/>
    <w:rsid w:val="00483DBC"/>
    <w:rsid w:val="00483FDD"/>
    <w:rsid w:val="0048487D"/>
    <w:rsid w:val="004907BB"/>
    <w:rsid w:val="00491AD1"/>
    <w:rsid w:val="00491B80"/>
    <w:rsid w:val="0049538F"/>
    <w:rsid w:val="004968FB"/>
    <w:rsid w:val="00497391"/>
    <w:rsid w:val="0049744F"/>
    <w:rsid w:val="004A1BB0"/>
    <w:rsid w:val="004A33D3"/>
    <w:rsid w:val="004A4C03"/>
    <w:rsid w:val="004A4F62"/>
    <w:rsid w:val="004A5F91"/>
    <w:rsid w:val="004A7626"/>
    <w:rsid w:val="004A7C07"/>
    <w:rsid w:val="004A7CFC"/>
    <w:rsid w:val="004B0AE8"/>
    <w:rsid w:val="004B0D79"/>
    <w:rsid w:val="004B0F18"/>
    <w:rsid w:val="004B3AEA"/>
    <w:rsid w:val="004B4CB8"/>
    <w:rsid w:val="004B583F"/>
    <w:rsid w:val="004B7576"/>
    <w:rsid w:val="004C0568"/>
    <w:rsid w:val="004C0C81"/>
    <w:rsid w:val="004C45DB"/>
    <w:rsid w:val="004C5E19"/>
    <w:rsid w:val="004C5E2E"/>
    <w:rsid w:val="004C7B55"/>
    <w:rsid w:val="004D3593"/>
    <w:rsid w:val="004D77D9"/>
    <w:rsid w:val="004D7DA1"/>
    <w:rsid w:val="004E249D"/>
    <w:rsid w:val="004E6FE4"/>
    <w:rsid w:val="004E7E2A"/>
    <w:rsid w:val="004F10DD"/>
    <w:rsid w:val="004F5C76"/>
    <w:rsid w:val="004F5E42"/>
    <w:rsid w:val="004F6F70"/>
    <w:rsid w:val="005012E6"/>
    <w:rsid w:val="00501911"/>
    <w:rsid w:val="00501DEF"/>
    <w:rsid w:val="005075C2"/>
    <w:rsid w:val="0051180A"/>
    <w:rsid w:val="005133BD"/>
    <w:rsid w:val="00513854"/>
    <w:rsid w:val="00513DD8"/>
    <w:rsid w:val="00513EAD"/>
    <w:rsid w:val="00513F0B"/>
    <w:rsid w:val="005144DE"/>
    <w:rsid w:val="0051488B"/>
    <w:rsid w:val="00514CF9"/>
    <w:rsid w:val="0051504C"/>
    <w:rsid w:val="00517F52"/>
    <w:rsid w:val="00522922"/>
    <w:rsid w:val="0053063A"/>
    <w:rsid w:val="00531E62"/>
    <w:rsid w:val="0053358F"/>
    <w:rsid w:val="00534569"/>
    <w:rsid w:val="00535501"/>
    <w:rsid w:val="0054291E"/>
    <w:rsid w:val="00545FC9"/>
    <w:rsid w:val="00551A05"/>
    <w:rsid w:val="00552738"/>
    <w:rsid w:val="00555160"/>
    <w:rsid w:val="00556BA0"/>
    <w:rsid w:val="00560A09"/>
    <w:rsid w:val="005643A3"/>
    <w:rsid w:val="00566A99"/>
    <w:rsid w:val="00566C9D"/>
    <w:rsid w:val="005759FB"/>
    <w:rsid w:val="00582500"/>
    <w:rsid w:val="005838D7"/>
    <w:rsid w:val="0058443F"/>
    <w:rsid w:val="00584514"/>
    <w:rsid w:val="005868C8"/>
    <w:rsid w:val="0059095A"/>
    <w:rsid w:val="00591526"/>
    <w:rsid w:val="005926FC"/>
    <w:rsid w:val="0059449D"/>
    <w:rsid w:val="005952D3"/>
    <w:rsid w:val="00595344"/>
    <w:rsid w:val="00597397"/>
    <w:rsid w:val="005A084D"/>
    <w:rsid w:val="005A1FCD"/>
    <w:rsid w:val="005A6E4D"/>
    <w:rsid w:val="005B42CA"/>
    <w:rsid w:val="005B6478"/>
    <w:rsid w:val="005B6ACF"/>
    <w:rsid w:val="005C1419"/>
    <w:rsid w:val="005C16AF"/>
    <w:rsid w:val="005C1E2A"/>
    <w:rsid w:val="005C295B"/>
    <w:rsid w:val="005C3471"/>
    <w:rsid w:val="005C3DE0"/>
    <w:rsid w:val="005C495A"/>
    <w:rsid w:val="005C4B94"/>
    <w:rsid w:val="005C564C"/>
    <w:rsid w:val="005C77CA"/>
    <w:rsid w:val="005D080C"/>
    <w:rsid w:val="005D1305"/>
    <w:rsid w:val="005D69D7"/>
    <w:rsid w:val="005D7D6F"/>
    <w:rsid w:val="005E168F"/>
    <w:rsid w:val="005E1ED1"/>
    <w:rsid w:val="005E23B4"/>
    <w:rsid w:val="005E2772"/>
    <w:rsid w:val="005E3BF3"/>
    <w:rsid w:val="005E4616"/>
    <w:rsid w:val="005E7B5D"/>
    <w:rsid w:val="005F130E"/>
    <w:rsid w:val="005F2042"/>
    <w:rsid w:val="005F7AA2"/>
    <w:rsid w:val="00603537"/>
    <w:rsid w:val="00606736"/>
    <w:rsid w:val="00612ABD"/>
    <w:rsid w:val="00612E0B"/>
    <w:rsid w:val="00614430"/>
    <w:rsid w:val="006165FA"/>
    <w:rsid w:val="00620D0A"/>
    <w:rsid w:val="006227D5"/>
    <w:rsid w:val="00624A3F"/>
    <w:rsid w:val="006260B5"/>
    <w:rsid w:val="00626427"/>
    <w:rsid w:val="00626903"/>
    <w:rsid w:val="0063042C"/>
    <w:rsid w:val="00631DC3"/>
    <w:rsid w:val="00636C19"/>
    <w:rsid w:val="00643A4B"/>
    <w:rsid w:val="006451AE"/>
    <w:rsid w:val="00650146"/>
    <w:rsid w:val="00652B29"/>
    <w:rsid w:val="00655ABA"/>
    <w:rsid w:val="006619F2"/>
    <w:rsid w:val="0066200B"/>
    <w:rsid w:val="006636B4"/>
    <w:rsid w:val="00664F28"/>
    <w:rsid w:val="006659DD"/>
    <w:rsid w:val="00665E00"/>
    <w:rsid w:val="006660EF"/>
    <w:rsid w:val="00671B52"/>
    <w:rsid w:val="00672FA4"/>
    <w:rsid w:val="0067321E"/>
    <w:rsid w:val="00674244"/>
    <w:rsid w:val="00677501"/>
    <w:rsid w:val="00677740"/>
    <w:rsid w:val="00677E10"/>
    <w:rsid w:val="00680DB7"/>
    <w:rsid w:val="00680E72"/>
    <w:rsid w:val="0068269B"/>
    <w:rsid w:val="00682FBE"/>
    <w:rsid w:val="0068395E"/>
    <w:rsid w:val="00683B17"/>
    <w:rsid w:val="00684355"/>
    <w:rsid w:val="00685A0C"/>
    <w:rsid w:val="00690B7B"/>
    <w:rsid w:val="00693BBF"/>
    <w:rsid w:val="00694B6F"/>
    <w:rsid w:val="006970A7"/>
    <w:rsid w:val="00697393"/>
    <w:rsid w:val="0069794E"/>
    <w:rsid w:val="006A2A69"/>
    <w:rsid w:val="006A476E"/>
    <w:rsid w:val="006A6C68"/>
    <w:rsid w:val="006B2ECC"/>
    <w:rsid w:val="006B323F"/>
    <w:rsid w:val="006B7391"/>
    <w:rsid w:val="006C5684"/>
    <w:rsid w:val="006D0960"/>
    <w:rsid w:val="006D2C97"/>
    <w:rsid w:val="006D3A65"/>
    <w:rsid w:val="006E1CE2"/>
    <w:rsid w:val="006E28D8"/>
    <w:rsid w:val="006E3D66"/>
    <w:rsid w:val="006E5E33"/>
    <w:rsid w:val="006E79DF"/>
    <w:rsid w:val="006E7F8E"/>
    <w:rsid w:val="006F151D"/>
    <w:rsid w:val="006F30FF"/>
    <w:rsid w:val="006F552F"/>
    <w:rsid w:val="006F5EAD"/>
    <w:rsid w:val="006F66A5"/>
    <w:rsid w:val="006F6D86"/>
    <w:rsid w:val="00700CF3"/>
    <w:rsid w:val="00701F0A"/>
    <w:rsid w:val="00701F30"/>
    <w:rsid w:val="00702787"/>
    <w:rsid w:val="00705153"/>
    <w:rsid w:val="007053BD"/>
    <w:rsid w:val="00705A51"/>
    <w:rsid w:val="00711C3B"/>
    <w:rsid w:val="007136D9"/>
    <w:rsid w:val="0071759C"/>
    <w:rsid w:val="0072166B"/>
    <w:rsid w:val="00722D54"/>
    <w:rsid w:val="00722F07"/>
    <w:rsid w:val="007248B4"/>
    <w:rsid w:val="0072538F"/>
    <w:rsid w:val="007269FF"/>
    <w:rsid w:val="007272F6"/>
    <w:rsid w:val="00730F52"/>
    <w:rsid w:val="007401D4"/>
    <w:rsid w:val="007464A7"/>
    <w:rsid w:val="00746F70"/>
    <w:rsid w:val="007477D7"/>
    <w:rsid w:val="00747F9E"/>
    <w:rsid w:val="007509EC"/>
    <w:rsid w:val="00751056"/>
    <w:rsid w:val="007527A1"/>
    <w:rsid w:val="00754201"/>
    <w:rsid w:val="00754AD2"/>
    <w:rsid w:val="00761154"/>
    <w:rsid w:val="00761283"/>
    <w:rsid w:val="007615AE"/>
    <w:rsid w:val="00764134"/>
    <w:rsid w:val="00766C45"/>
    <w:rsid w:val="00767137"/>
    <w:rsid w:val="007705DA"/>
    <w:rsid w:val="00770657"/>
    <w:rsid w:val="00770F67"/>
    <w:rsid w:val="00772419"/>
    <w:rsid w:val="007729DB"/>
    <w:rsid w:val="00772B40"/>
    <w:rsid w:val="007734CF"/>
    <w:rsid w:val="007749F7"/>
    <w:rsid w:val="00774C07"/>
    <w:rsid w:val="007773A2"/>
    <w:rsid w:val="00782A9A"/>
    <w:rsid w:val="00786B20"/>
    <w:rsid w:val="00792D48"/>
    <w:rsid w:val="007941D1"/>
    <w:rsid w:val="0079617E"/>
    <w:rsid w:val="00796B16"/>
    <w:rsid w:val="007A16C8"/>
    <w:rsid w:val="007A1AAD"/>
    <w:rsid w:val="007A5B3D"/>
    <w:rsid w:val="007B0C54"/>
    <w:rsid w:val="007B11AC"/>
    <w:rsid w:val="007B4490"/>
    <w:rsid w:val="007B45D8"/>
    <w:rsid w:val="007B65EB"/>
    <w:rsid w:val="007C03D8"/>
    <w:rsid w:val="007C0BCE"/>
    <w:rsid w:val="007C1EB7"/>
    <w:rsid w:val="007C3518"/>
    <w:rsid w:val="007C3834"/>
    <w:rsid w:val="007C5BB6"/>
    <w:rsid w:val="007C71B3"/>
    <w:rsid w:val="007D145C"/>
    <w:rsid w:val="007D3E75"/>
    <w:rsid w:val="007D6D0A"/>
    <w:rsid w:val="007D7D1B"/>
    <w:rsid w:val="007E076C"/>
    <w:rsid w:val="007E21F4"/>
    <w:rsid w:val="007E60DE"/>
    <w:rsid w:val="007E6852"/>
    <w:rsid w:val="007F23A0"/>
    <w:rsid w:val="007F464A"/>
    <w:rsid w:val="007F69CD"/>
    <w:rsid w:val="007F7069"/>
    <w:rsid w:val="00801269"/>
    <w:rsid w:val="008017FA"/>
    <w:rsid w:val="00806784"/>
    <w:rsid w:val="008076F4"/>
    <w:rsid w:val="00812DBB"/>
    <w:rsid w:val="008134D3"/>
    <w:rsid w:val="008217B9"/>
    <w:rsid w:val="00824065"/>
    <w:rsid w:val="0082611F"/>
    <w:rsid w:val="0082674F"/>
    <w:rsid w:val="00834104"/>
    <w:rsid w:val="00840551"/>
    <w:rsid w:val="00843A20"/>
    <w:rsid w:val="00843ABB"/>
    <w:rsid w:val="008448BE"/>
    <w:rsid w:val="00844F81"/>
    <w:rsid w:val="00845CB4"/>
    <w:rsid w:val="00845EF5"/>
    <w:rsid w:val="00847E40"/>
    <w:rsid w:val="00856921"/>
    <w:rsid w:val="008578D7"/>
    <w:rsid w:val="00860741"/>
    <w:rsid w:val="00861195"/>
    <w:rsid w:val="008616AC"/>
    <w:rsid w:val="00862BA6"/>
    <w:rsid w:val="008635F1"/>
    <w:rsid w:val="0086488B"/>
    <w:rsid w:val="00866375"/>
    <w:rsid w:val="0087160D"/>
    <w:rsid w:val="008742E9"/>
    <w:rsid w:val="00874B9B"/>
    <w:rsid w:val="00876C18"/>
    <w:rsid w:val="00882353"/>
    <w:rsid w:val="00882C50"/>
    <w:rsid w:val="008840A1"/>
    <w:rsid w:val="008856FD"/>
    <w:rsid w:val="008860C9"/>
    <w:rsid w:val="008867FB"/>
    <w:rsid w:val="00890177"/>
    <w:rsid w:val="00890A13"/>
    <w:rsid w:val="00891592"/>
    <w:rsid w:val="00896A12"/>
    <w:rsid w:val="00897A47"/>
    <w:rsid w:val="008A1177"/>
    <w:rsid w:val="008A24FF"/>
    <w:rsid w:val="008A3DF2"/>
    <w:rsid w:val="008A3E24"/>
    <w:rsid w:val="008A4A5A"/>
    <w:rsid w:val="008A66FB"/>
    <w:rsid w:val="008A7D06"/>
    <w:rsid w:val="008B0F60"/>
    <w:rsid w:val="008B60FB"/>
    <w:rsid w:val="008C08E1"/>
    <w:rsid w:val="008C0980"/>
    <w:rsid w:val="008C13D6"/>
    <w:rsid w:val="008C1489"/>
    <w:rsid w:val="008C618D"/>
    <w:rsid w:val="008C6BE4"/>
    <w:rsid w:val="008C7273"/>
    <w:rsid w:val="008D0485"/>
    <w:rsid w:val="008D05B4"/>
    <w:rsid w:val="008D3688"/>
    <w:rsid w:val="008D5748"/>
    <w:rsid w:val="008D6CD3"/>
    <w:rsid w:val="008E3C8C"/>
    <w:rsid w:val="008E6175"/>
    <w:rsid w:val="008F0C2D"/>
    <w:rsid w:val="008F1C73"/>
    <w:rsid w:val="008F2E64"/>
    <w:rsid w:val="008F448C"/>
    <w:rsid w:val="008F6D1A"/>
    <w:rsid w:val="008F71D5"/>
    <w:rsid w:val="008F7ED4"/>
    <w:rsid w:val="0090003C"/>
    <w:rsid w:val="00900115"/>
    <w:rsid w:val="00901158"/>
    <w:rsid w:val="0090171F"/>
    <w:rsid w:val="009028DA"/>
    <w:rsid w:val="00905902"/>
    <w:rsid w:val="009061AA"/>
    <w:rsid w:val="00906A34"/>
    <w:rsid w:val="00912143"/>
    <w:rsid w:val="0091527D"/>
    <w:rsid w:val="00915C2B"/>
    <w:rsid w:val="00916BF0"/>
    <w:rsid w:val="00920FCA"/>
    <w:rsid w:val="00921EF5"/>
    <w:rsid w:val="00923773"/>
    <w:rsid w:val="0092408A"/>
    <w:rsid w:val="00926D05"/>
    <w:rsid w:val="0092721D"/>
    <w:rsid w:val="00935A25"/>
    <w:rsid w:val="00936104"/>
    <w:rsid w:val="0093630B"/>
    <w:rsid w:val="00937D16"/>
    <w:rsid w:val="0094075C"/>
    <w:rsid w:val="009411A8"/>
    <w:rsid w:val="00944698"/>
    <w:rsid w:val="0094771F"/>
    <w:rsid w:val="00947CC9"/>
    <w:rsid w:val="00947D2E"/>
    <w:rsid w:val="0095419D"/>
    <w:rsid w:val="00954595"/>
    <w:rsid w:val="00956BA4"/>
    <w:rsid w:val="00956C1D"/>
    <w:rsid w:val="00962A0D"/>
    <w:rsid w:val="0096438E"/>
    <w:rsid w:val="009649DB"/>
    <w:rsid w:val="00965E0A"/>
    <w:rsid w:val="00970063"/>
    <w:rsid w:val="00971B28"/>
    <w:rsid w:val="00972EA1"/>
    <w:rsid w:val="00974149"/>
    <w:rsid w:val="00976261"/>
    <w:rsid w:val="009762E8"/>
    <w:rsid w:val="009767EA"/>
    <w:rsid w:val="00977442"/>
    <w:rsid w:val="0097747F"/>
    <w:rsid w:val="00980F64"/>
    <w:rsid w:val="00981A85"/>
    <w:rsid w:val="00983AA6"/>
    <w:rsid w:val="00984246"/>
    <w:rsid w:val="00987B76"/>
    <w:rsid w:val="00990128"/>
    <w:rsid w:val="009919CD"/>
    <w:rsid w:val="0099567C"/>
    <w:rsid w:val="009961E4"/>
    <w:rsid w:val="009965AD"/>
    <w:rsid w:val="00997EE2"/>
    <w:rsid w:val="009A2556"/>
    <w:rsid w:val="009A4A16"/>
    <w:rsid w:val="009A53DB"/>
    <w:rsid w:val="009A73D0"/>
    <w:rsid w:val="009B208F"/>
    <w:rsid w:val="009B45AC"/>
    <w:rsid w:val="009B4B52"/>
    <w:rsid w:val="009B63CF"/>
    <w:rsid w:val="009C0F50"/>
    <w:rsid w:val="009C1A38"/>
    <w:rsid w:val="009C2B91"/>
    <w:rsid w:val="009C3B24"/>
    <w:rsid w:val="009C6C8E"/>
    <w:rsid w:val="009C6F70"/>
    <w:rsid w:val="009D2BF3"/>
    <w:rsid w:val="009D5923"/>
    <w:rsid w:val="009D5A48"/>
    <w:rsid w:val="009E1E4F"/>
    <w:rsid w:val="009F160B"/>
    <w:rsid w:val="009F1716"/>
    <w:rsid w:val="009F3181"/>
    <w:rsid w:val="009F7750"/>
    <w:rsid w:val="00A024F2"/>
    <w:rsid w:val="00A03519"/>
    <w:rsid w:val="00A04645"/>
    <w:rsid w:val="00A063CF"/>
    <w:rsid w:val="00A06808"/>
    <w:rsid w:val="00A115C5"/>
    <w:rsid w:val="00A1421A"/>
    <w:rsid w:val="00A16B7F"/>
    <w:rsid w:val="00A200B9"/>
    <w:rsid w:val="00A20DBA"/>
    <w:rsid w:val="00A23AAA"/>
    <w:rsid w:val="00A273EE"/>
    <w:rsid w:val="00A30528"/>
    <w:rsid w:val="00A36591"/>
    <w:rsid w:val="00A40519"/>
    <w:rsid w:val="00A446DB"/>
    <w:rsid w:val="00A448A5"/>
    <w:rsid w:val="00A46E69"/>
    <w:rsid w:val="00A47396"/>
    <w:rsid w:val="00A4785C"/>
    <w:rsid w:val="00A47F36"/>
    <w:rsid w:val="00A50BA9"/>
    <w:rsid w:val="00A5380D"/>
    <w:rsid w:val="00A549E6"/>
    <w:rsid w:val="00A56249"/>
    <w:rsid w:val="00A6257C"/>
    <w:rsid w:val="00A628BC"/>
    <w:rsid w:val="00A63F5D"/>
    <w:rsid w:val="00A64042"/>
    <w:rsid w:val="00A6603F"/>
    <w:rsid w:val="00A6739D"/>
    <w:rsid w:val="00A7006D"/>
    <w:rsid w:val="00A736F2"/>
    <w:rsid w:val="00A75415"/>
    <w:rsid w:val="00A76C79"/>
    <w:rsid w:val="00A775D1"/>
    <w:rsid w:val="00A84E85"/>
    <w:rsid w:val="00A850B9"/>
    <w:rsid w:val="00A86392"/>
    <w:rsid w:val="00A8663A"/>
    <w:rsid w:val="00A93732"/>
    <w:rsid w:val="00A93C33"/>
    <w:rsid w:val="00AA1385"/>
    <w:rsid w:val="00AA2CF6"/>
    <w:rsid w:val="00AA5103"/>
    <w:rsid w:val="00AB039E"/>
    <w:rsid w:val="00AB2FFF"/>
    <w:rsid w:val="00AB72B2"/>
    <w:rsid w:val="00AB7376"/>
    <w:rsid w:val="00AC330F"/>
    <w:rsid w:val="00AC660E"/>
    <w:rsid w:val="00AC69A3"/>
    <w:rsid w:val="00AD059B"/>
    <w:rsid w:val="00AD4E70"/>
    <w:rsid w:val="00AD5FD3"/>
    <w:rsid w:val="00AD7610"/>
    <w:rsid w:val="00AE013F"/>
    <w:rsid w:val="00AE1182"/>
    <w:rsid w:val="00AF0E1A"/>
    <w:rsid w:val="00AF7A3D"/>
    <w:rsid w:val="00B0075A"/>
    <w:rsid w:val="00B015DF"/>
    <w:rsid w:val="00B01A52"/>
    <w:rsid w:val="00B01E95"/>
    <w:rsid w:val="00B020DE"/>
    <w:rsid w:val="00B02448"/>
    <w:rsid w:val="00B02C5D"/>
    <w:rsid w:val="00B0325A"/>
    <w:rsid w:val="00B0470D"/>
    <w:rsid w:val="00B053B9"/>
    <w:rsid w:val="00B062B2"/>
    <w:rsid w:val="00B07406"/>
    <w:rsid w:val="00B10B23"/>
    <w:rsid w:val="00B14987"/>
    <w:rsid w:val="00B16722"/>
    <w:rsid w:val="00B20504"/>
    <w:rsid w:val="00B22929"/>
    <w:rsid w:val="00B23B75"/>
    <w:rsid w:val="00B2492E"/>
    <w:rsid w:val="00B26056"/>
    <w:rsid w:val="00B265D3"/>
    <w:rsid w:val="00B2663E"/>
    <w:rsid w:val="00B31447"/>
    <w:rsid w:val="00B31D16"/>
    <w:rsid w:val="00B347B8"/>
    <w:rsid w:val="00B347FF"/>
    <w:rsid w:val="00B37120"/>
    <w:rsid w:val="00B402F1"/>
    <w:rsid w:val="00B40E53"/>
    <w:rsid w:val="00B42A04"/>
    <w:rsid w:val="00B43F88"/>
    <w:rsid w:val="00B4434F"/>
    <w:rsid w:val="00B51C5A"/>
    <w:rsid w:val="00B54297"/>
    <w:rsid w:val="00B542F9"/>
    <w:rsid w:val="00B54C2E"/>
    <w:rsid w:val="00B57491"/>
    <w:rsid w:val="00B61F81"/>
    <w:rsid w:val="00B625DF"/>
    <w:rsid w:val="00B6529C"/>
    <w:rsid w:val="00B66184"/>
    <w:rsid w:val="00B673F2"/>
    <w:rsid w:val="00B70022"/>
    <w:rsid w:val="00B72267"/>
    <w:rsid w:val="00B759B5"/>
    <w:rsid w:val="00B760C6"/>
    <w:rsid w:val="00B82F1D"/>
    <w:rsid w:val="00B83453"/>
    <w:rsid w:val="00B874AE"/>
    <w:rsid w:val="00B93464"/>
    <w:rsid w:val="00B93E9C"/>
    <w:rsid w:val="00BA02D8"/>
    <w:rsid w:val="00BA0C26"/>
    <w:rsid w:val="00BA1C8C"/>
    <w:rsid w:val="00BA37C9"/>
    <w:rsid w:val="00BA3B45"/>
    <w:rsid w:val="00BA4DAB"/>
    <w:rsid w:val="00BB0FE2"/>
    <w:rsid w:val="00BB3A25"/>
    <w:rsid w:val="00BB65BC"/>
    <w:rsid w:val="00BC1227"/>
    <w:rsid w:val="00BC1576"/>
    <w:rsid w:val="00BC2FEE"/>
    <w:rsid w:val="00BC409B"/>
    <w:rsid w:val="00BC4747"/>
    <w:rsid w:val="00BD1716"/>
    <w:rsid w:val="00BD21BC"/>
    <w:rsid w:val="00BD46F3"/>
    <w:rsid w:val="00BD49B5"/>
    <w:rsid w:val="00BD4A6D"/>
    <w:rsid w:val="00BE016E"/>
    <w:rsid w:val="00BE0751"/>
    <w:rsid w:val="00BE44D1"/>
    <w:rsid w:val="00BE690D"/>
    <w:rsid w:val="00BF0AA2"/>
    <w:rsid w:val="00BF1459"/>
    <w:rsid w:val="00BF5B55"/>
    <w:rsid w:val="00BF5B61"/>
    <w:rsid w:val="00C00608"/>
    <w:rsid w:val="00C020AB"/>
    <w:rsid w:val="00C03B33"/>
    <w:rsid w:val="00C04E59"/>
    <w:rsid w:val="00C05C2C"/>
    <w:rsid w:val="00C061E7"/>
    <w:rsid w:val="00C10265"/>
    <w:rsid w:val="00C10376"/>
    <w:rsid w:val="00C1164D"/>
    <w:rsid w:val="00C1171A"/>
    <w:rsid w:val="00C11FE2"/>
    <w:rsid w:val="00C12A52"/>
    <w:rsid w:val="00C12D0D"/>
    <w:rsid w:val="00C1565D"/>
    <w:rsid w:val="00C21491"/>
    <w:rsid w:val="00C2149F"/>
    <w:rsid w:val="00C215E4"/>
    <w:rsid w:val="00C252AA"/>
    <w:rsid w:val="00C3160B"/>
    <w:rsid w:val="00C33B94"/>
    <w:rsid w:val="00C34941"/>
    <w:rsid w:val="00C35BC5"/>
    <w:rsid w:val="00C374F8"/>
    <w:rsid w:val="00C402E7"/>
    <w:rsid w:val="00C4068F"/>
    <w:rsid w:val="00C4402F"/>
    <w:rsid w:val="00C460E9"/>
    <w:rsid w:val="00C46F82"/>
    <w:rsid w:val="00C5085A"/>
    <w:rsid w:val="00C50B2E"/>
    <w:rsid w:val="00C607D2"/>
    <w:rsid w:val="00C61F1A"/>
    <w:rsid w:val="00C62B9B"/>
    <w:rsid w:val="00C649FD"/>
    <w:rsid w:val="00C71366"/>
    <w:rsid w:val="00C71550"/>
    <w:rsid w:val="00C718D2"/>
    <w:rsid w:val="00C71F9D"/>
    <w:rsid w:val="00C7485F"/>
    <w:rsid w:val="00C76D9B"/>
    <w:rsid w:val="00C7723C"/>
    <w:rsid w:val="00C80600"/>
    <w:rsid w:val="00C816D5"/>
    <w:rsid w:val="00C81C4B"/>
    <w:rsid w:val="00C827A3"/>
    <w:rsid w:val="00C84677"/>
    <w:rsid w:val="00C87BED"/>
    <w:rsid w:val="00C90140"/>
    <w:rsid w:val="00C917F2"/>
    <w:rsid w:val="00C965D4"/>
    <w:rsid w:val="00C9748C"/>
    <w:rsid w:val="00CA0095"/>
    <w:rsid w:val="00CA3B44"/>
    <w:rsid w:val="00CA6591"/>
    <w:rsid w:val="00CA6EBA"/>
    <w:rsid w:val="00CB1006"/>
    <w:rsid w:val="00CB3625"/>
    <w:rsid w:val="00CB55BD"/>
    <w:rsid w:val="00CB5654"/>
    <w:rsid w:val="00CC3567"/>
    <w:rsid w:val="00CC58C4"/>
    <w:rsid w:val="00CC7D58"/>
    <w:rsid w:val="00CD200F"/>
    <w:rsid w:val="00CD2E6C"/>
    <w:rsid w:val="00CD3565"/>
    <w:rsid w:val="00CD4383"/>
    <w:rsid w:val="00CE0280"/>
    <w:rsid w:val="00CE1658"/>
    <w:rsid w:val="00CE2115"/>
    <w:rsid w:val="00CE2622"/>
    <w:rsid w:val="00CE2F5B"/>
    <w:rsid w:val="00CE35E9"/>
    <w:rsid w:val="00CE3B70"/>
    <w:rsid w:val="00CE4808"/>
    <w:rsid w:val="00CE7690"/>
    <w:rsid w:val="00CF0023"/>
    <w:rsid w:val="00CF21BD"/>
    <w:rsid w:val="00CF3350"/>
    <w:rsid w:val="00CF43B1"/>
    <w:rsid w:val="00CF4E32"/>
    <w:rsid w:val="00CF53E2"/>
    <w:rsid w:val="00CF5E99"/>
    <w:rsid w:val="00CF6352"/>
    <w:rsid w:val="00CF6594"/>
    <w:rsid w:val="00CF6D8C"/>
    <w:rsid w:val="00D004E6"/>
    <w:rsid w:val="00D007BC"/>
    <w:rsid w:val="00D02BBB"/>
    <w:rsid w:val="00D05BC7"/>
    <w:rsid w:val="00D060AF"/>
    <w:rsid w:val="00D061BF"/>
    <w:rsid w:val="00D068FF"/>
    <w:rsid w:val="00D10CBA"/>
    <w:rsid w:val="00D1167A"/>
    <w:rsid w:val="00D12EFC"/>
    <w:rsid w:val="00D15724"/>
    <w:rsid w:val="00D210B2"/>
    <w:rsid w:val="00D22DEF"/>
    <w:rsid w:val="00D2353A"/>
    <w:rsid w:val="00D254AF"/>
    <w:rsid w:val="00D30FF3"/>
    <w:rsid w:val="00D33AE3"/>
    <w:rsid w:val="00D37167"/>
    <w:rsid w:val="00D41485"/>
    <w:rsid w:val="00D41947"/>
    <w:rsid w:val="00D433E4"/>
    <w:rsid w:val="00D46116"/>
    <w:rsid w:val="00D47046"/>
    <w:rsid w:val="00D47526"/>
    <w:rsid w:val="00D4760B"/>
    <w:rsid w:val="00D477F8"/>
    <w:rsid w:val="00D54A35"/>
    <w:rsid w:val="00D55AEA"/>
    <w:rsid w:val="00D603D6"/>
    <w:rsid w:val="00D61F45"/>
    <w:rsid w:val="00D64FDE"/>
    <w:rsid w:val="00D67A65"/>
    <w:rsid w:val="00D67E83"/>
    <w:rsid w:val="00D67EFD"/>
    <w:rsid w:val="00D70191"/>
    <w:rsid w:val="00D72CB3"/>
    <w:rsid w:val="00D75410"/>
    <w:rsid w:val="00D75E9D"/>
    <w:rsid w:val="00D760DB"/>
    <w:rsid w:val="00D77C19"/>
    <w:rsid w:val="00D80B34"/>
    <w:rsid w:val="00D81AFB"/>
    <w:rsid w:val="00D81CEE"/>
    <w:rsid w:val="00D90F14"/>
    <w:rsid w:val="00D9180E"/>
    <w:rsid w:val="00D9185E"/>
    <w:rsid w:val="00D928DD"/>
    <w:rsid w:val="00D93E23"/>
    <w:rsid w:val="00D966F1"/>
    <w:rsid w:val="00DA4798"/>
    <w:rsid w:val="00DA4CE7"/>
    <w:rsid w:val="00DA678A"/>
    <w:rsid w:val="00DB13D2"/>
    <w:rsid w:val="00DB19AD"/>
    <w:rsid w:val="00DB3B61"/>
    <w:rsid w:val="00DB5044"/>
    <w:rsid w:val="00DB6F9A"/>
    <w:rsid w:val="00DC15B4"/>
    <w:rsid w:val="00DC6F43"/>
    <w:rsid w:val="00DD24A6"/>
    <w:rsid w:val="00DD3951"/>
    <w:rsid w:val="00DD3E23"/>
    <w:rsid w:val="00DD6B89"/>
    <w:rsid w:val="00DE1366"/>
    <w:rsid w:val="00DE4EBB"/>
    <w:rsid w:val="00DE767B"/>
    <w:rsid w:val="00DF06D0"/>
    <w:rsid w:val="00DF17CF"/>
    <w:rsid w:val="00DF51BA"/>
    <w:rsid w:val="00DF55B5"/>
    <w:rsid w:val="00DF5CAA"/>
    <w:rsid w:val="00DF7C89"/>
    <w:rsid w:val="00E00BFF"/>
    <w:rsid w:val="00E0167D"/>
    <w:rsid w:val="00E020D3"/>
    <w:rsid w:val="00E04CB2"/>
    <w:rsid w:val="00E054F8"/>
    <w:rsid w:val="00E11A00"/>
    <w:rsid w:val="00E14CDF"/>
    <w:rsid w:val="00E17287"/>
    <w:rsid w:val="00E216A0"/>
    <w:rsid w:val="00E221E1"/>
    <w:rsid w:val="00E22560"/>
    <w:rsid w:val="00E30B36"/>
    <w:rsid w:val="00E31A8E"/>
    <w:rsid w:val="00E33ABB"/>
    <w:rsid w:val="00E37516"/>
    <w:rsid w:val="00E37E49"/>
    <w:rsid w:val="00E41DFA"/>
    <w:rsid w:val="00E446B4"/>
    <w:rsid w:val="00E44C5E"/>
    <w:rsid w:val="00E45DE6"/>
    <w:rsid w:val="00E46529"/>
    <w:rsid w:val="00E46850"/>
    <w:rsid w:val="00E46ECE"/>
    <w:rsid w:val="00E47844"/>
    <w:rsid w:val="00E501F8"/>
    <w:rsid w:val="00E50D1C"/>
    <w:rsid w:val="00E52B73"/>
    <w:rsid w:val="00E53A60"/>
    <w:rsid w:val="00E57D59"/>
    <w:rsid w:val="00E659C6"/>
    <w:rsid w:val="00E6754A"/>
    <w:rsid w:val="00E707F4"/>
    <w:rsid w:val="00E72A8A"/>
    <w:rsid w:val="00E73213"/>
    <w:rsid w:val="00E74E1D"/>
    <w:rsid w:val="00E75441"/>
    <w:rsid w:val="00E817F1"/>
    <w:rsid w:val="00E81F46"/>
    <w:rsid w:val="00E839B8"/>
    <w:rsid w:val="00E8610F"/>
    <w:rsid w:val="00E9100A"/>
    <w:rsid w:val="00E91492"/>
    <w:rsid w:val="00E91A6C"/>
    <w:rsid w:val="00E938D0"/>
    <w:rsid w:val="00E957E6"/>
    <w:rsid w:val="00E9703C"/>
    <w:rsid w:val="00E97824"/>
    <w:rsid w:val="00EA0666"/>
    <w:rsid w:val="00EA07F2"/>
    <w:rsid w:val="00EA230C"/>
    <w:rsid w:val="00EA27FA"/>
    <w:rsid w:val="00EA2C4A"/>
    <w:rsid w:val="00EA48A6"/>
    <w:rsid w:val="00EA4F96"/>
    <w:rsid w:val="00EA6A38"/>
    <w:rsid w:val="00EB255C"/>
    <w:rsid w:val="00EB7561"/>
    <w:rsid w:val="00EC5183"/>
    <w:rsid w:val="00EC69CF"/>
    <w:rsid w:val="00ED39B4"/>
    <w:rsid w:val="00ED4272"/>
    <w:rsid w:val="00ED4CEC"/>
    <w:rsid w:val="00ED543F"/>
    <w:rsid w:val="00ED58CF"/>
    <w:rsid w:val="00ED75E3"/>
    <w:rsid w:val="00ED7602"/>
    <w:rsid w:val="00EE2163"/>
    <w:rsid w:val="00EE78FA"/>
    <w:rsid w:val="00EE7B61"/>
    <w:rsid w:val="00EF17FB"/>
    <w:rsid w:val="00EF1B89"/>
    <w:rsid w:val="00EF387A"/>
    <w:rsid w:val="00EF5CE0"/>
    <w:rsid w:val="00EF6571"/>
    <w:rsid w:val="00EF6DFB"/>
    <w:rsid w:val="00F00A08"/>
    <w:rsid w:val="00F02454"/>
    <w:rsid w:val="00F072DC"/>
    <w:rsid w:val="00F1010E"/>
    <w:rsid w:val="00F15507"/>
    <w:rsid w:val="00F17FD3"/>
    <w:rsid w:val="00F25592"/>
    <w:rsid w:val="00F26BFD"/>
    <w:rsid w:val="00F3067A"/>
    <w:rsid w:val="00F31212"/>
    <w:rsid w:val="00F31DFB"/>
    <w:rsid w:val="00F31F8C"/>
    <w:rsid w:val="00F36B98"/>
    <w:rsid w:val="00F429AA"/>
    <w:rsid w:val="00F44A01"/>
    <w:rsid w:val="00F508EC"/>
    <w:rsid w:val="00F50BDE"/>
    <w:rsid w:val="00F52EAC"/>
    <w:rsid w:val="00F56229"/>
    <w:rsid w:val="00F652CB"/>
    <w:rsid w:val="00F6641F"/>
    <w:rsid w:val="00F66967"/>
    <w:rsid w:val="00F701E9"/>
    <w:rsid w:val="00F71659"/>
    <w:rsid w:val="00F72A23"/>
    <w:rsid w:val="00F75CDA"/>
    <w:rsid w:val="00F76155"/>
    <w:rsid w:val="00F76F01"/>
    <w:rsid w:val="00F829F7"/>
    <w:rsid w:val="00F82A9D"/>
    <w:rsid w:val="00F84FA4"/>
    <w:rsid w:val="00F91452"/>
    <w:rsid w:val="00F91AAA"/>
    <w:rsid w:val="00F92287"/>
    <w:rsid w:val="00F92542"/>
    <w:rsid w:val="00F93F2A"/>
    <w:rsid w:val="00F95041"/>
    <w:rsid w:val="00F951E9"/>
    <w:rsid w:val="00F954C4"/>
    <w:rsid w:val="00FA099D"/>
    <w:rsid w:val="00FA3FE3"/>
    <w:rsid w:val="00FA41A3"/>
    <w:rsid w:val="00FA4331"/>
    <w:rsid w:val="00FA6356"/>
    <w:rsid w:val="00FA6D3A"/>
    <w:rsid w:val="00FB04ED"/>
    <w:rsid w:val="00FB0E84"/>
    <w:rsid w:val="00FB1873"/>
    <w:rsid w:val="00FB1E5E"/>
    <w:rsid w:val="00FB3BB8"/>
    <w:rsid w:val="00FC0855"/>
    <w:rsid w:val="00FC2794"/>
    <w:rsid w:val="00FC5C6D"/>
    <w:rsid w:val="00FC7FC3"/>
    <w:rsid w:val="00FD039E"/>
    <w:rsid w:val="00FD07FB"/>
    <w:rsid w:val="00FD0BF2"/>
    <w:rsid w:val="00FD144A"/>
    <w:rsid w:val="00FD1981"/>
    <w:rsid w:val="00FD537B"/>
    <w:rsid w:val="00FD697B"/>
    <w:rsid w:val="00FE1BA1"/>
    <w:rsid w:val="00FE2E4F"/>
    <w:rsid w:val="00FE4ADA"/>
    <w:rsid w:val="00FE50D2"/>
    <w:rsid w:val="00FE7D9E"/>
    <w:rsid w:val="00FF151E"/>
    <w:rsid w:val="00FF42EE"/>
    <w:rsid w:val="00FF439C"/>
    <w:rsid w:val="00FF4547"/>
    <w:rsid w:val="00FF4F28"/>
    <w:rsid w:val="00FF7B1C"/>
    <w:rsid w:val="00FF7B9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2F4CBEBF"/>
  <w15:chartTrackingRefBased/>
  <w15:docId w15:val="{9779AA7B-83D3-C843-9392-F2C5F6E8F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71F"/>
    <w:pPr>
      <w:ind w:firstLine="360"/>
      <w:jc w:val="both"/>
    </w:pPr>
    <w:rPr>
      <w:rFonts w:ascii="CMU Serif Roman" w:eastAsia="Times New Roman" w:hAnsi="CMU Serif Roman" w:cs="CMU Serif Roman"/>
      <w:kern w:val="0"/>
      <w:sz w:val="18"/>
      <w:szCs w:val="18"/>
      <w:lang w:eastAsia="en-GB"/>
      <w14:ligatures w14:val="none"/>
    </w:rPr>
  </w:style>
  <w:style w:type="paragraph" w:styleId="Heading1">
    <w:name w:val="heading 1"/>
    <w:basedOn w:val="Normal"/>
    <w:next w:val="Normal"/>
    <w:link w:val="Heading1Char"/>
    <w:uiPriority w:val="9"/>
    <w:qFormat/>
    <w:rsid w:val="00B93464"/>
    <w:pPr>
      <w:ind w:firstLine="0"/>
      <w:jc w:val="center"/>
      <w:outlineLvl w:val="0"/>
    </w:pPr>
    <w:rPr>
      <w:b/>
      <w:bCs/>
    </w:rPr>
  </w:style>
  <w:style w:type="paragraph" w:styleId="Heading2">
    <w:name w:val="heading 2"/>
    <w:basedOn w:val="Normal"/>
    <w:next w:val="Normal"/>
    <w:link w:val="Heading2Char"/>
    <w:uiPriority w:val="9"/>
    <w:unhideWhenUsed/>
    <w:qFormat/>
    <w:rsid w:val="00B93464"/>
    <w:pPr>
      <w:ind w:firstLine="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0FF3"/>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3D77E9"/>
    <w:rPr>
      <w:color w:val="0563C1" w:themeColor="hyperlink"/>
      <w:u w:val="single"/>
    </w:rPr>
  </w:style>
  <w:style w:type="character" w:styleId="UnresolvedMention">
    <w:name w:val="Unresolved Mention"/>
    <w:basedOn w:val="DefaultParagraphFont"/>
    <w:uiPriority w:val="99"/>
    <w:semiHidden/>
    <w:unhideWhenUsed/>
    <w:rsid w:val="003D77E9"/>
    <w:rPr>
      <w:color w:val="605E5C"/>
      <w:shd w:val="clear" w:color="auto" w:fill="E1DFDD"/>
    </w:rPr>
  </w:style>
  <w:style w:type="character" w:styleId="FollowedHyperlink">
    <w:name w:val="FollowedHyperlink"/>
    <w:basedOn w:val="DefaultParagraphFont"/>
    <w:uiPriority w:val="99"/>
    <w:semiHidden/>
    <w:unhideWhenUsed/>
    <w:rsid w:val="003D77E9"/>
    <w:rPr>
      <w:color w:val="954F72" w:themeColor="followedHyperlink"/>
      <w:u w:val="single"/>
    </w:rPr>
  </w:style>
  <w:style w:type="character" w:customStyle="1" w:styleId="Heading1Char">
    <w:name w:val="Heading 1 Char"/>
    <w:basedOn w:val="DefaultParagraphFont"/>
    <w:link w:val="Heading1"/>
    <w:uiPriority w:val="9"/>
    <w:rsid w:val="00B93464"/>
    <w:rPr>
      <w:rFonts w:ascii="CMU Serif Roman" w:eastAsia="Times New Roman" w:hAnsi="CMU Serif Roman" w:cs="CMU Serif Roman"/>
      <w:b/>
      <w:bCs/>
      <w:kern w:val="0"/>
      <w:sz w:val="18"/>
      <w:szCs w:val="18"/>
      <w:lang w:eastAsia="en-GB"/>
      <w14:ligatures w14:val="none"/>
    </w:rPr>
  </w:style>
  <w:style w:type="character" w:customStyle="1" w:styleId="Heading2Char">
    <w:name w:val="Heading 2 Char"/>
    <w:basedOn w:val="DefaultParagraphFont"/>
    <w:link w:val="Heading2"/>
    <w:uiPriority w:val="9"/>
    <w:rsid w:val="00B93464"/>
    <w:rPr>
      <w:rFonts w:ascii="CMU Serif Roman" w:eastAsia="Times New Roman" w:hAnsi="CMU Serif Roman" w:cs="CMU Serif Roman"/>
      <w:b/>
      <w:bCs/>
      <w:kern w:val="0"/>
      <w:sz w:val="18"/>
      <w:szCs w:val="18"/>
      <w:lang w:eastAsia="en-GB"/>
      <w14:ligatures w14:val="none"/>
    </w:rPr>
  </w:style>
  <w:style w:type="paragraph" w:styleId="Title">
    <w:name w:val="Title"/>
    <w:basedOn w:val="Normal"/>
    <w:next w:val="Normal"/>
    <w:link w:val="TitleChar"/>
    <w:uiPriority w:val="10"/>
    <w:qFormat/>
    <w:rsid w:val="00A1421A"/>
    <w:pPr>
      <w:ind w:firstLine="0"/>
      <w:jc w:val="center"/>
    </w:pPr>
  </w:style>
  <w:style w:type="character" w:customStyle="1" w:styleId="TitleChar">
    <w:name w:val="Title Char"/>
    <w:basedOn w:val="DefaultParagraphFont"/>
    <w:link w:val="Title"/>
    <w:uiPriority w:val="10"/>
    <w:rsid w:val="00A1421A"/>
    <w:rPr>
      <w:rFonts w:ascii="CMU Serif Roman" w:eastAsia="Times New Roman" w:hAnsi="CMU Serif Roman" w:cs="CMU Serif Roman"/>
      <w:kern w:val="0"/>
      <w:sz w:val="18"/>
      <w:szCs w:val="18"/>
      <w:lang w:eastAsia="en-GB"/>
      <w14:ligatures w14:val="none"/>
    </w:rPr>
  </w:style>
  <w:style w:type="paragraph" w:customStyle="1" w:styleId="figureandtablename">
    <w:name w:val="figure and table name"/>
    <w:basedOn w:val="Normal"/>
    <w:qFormat/>
    <w:rsid w:val="00664F28"/>
    <w:pPr>
      <w:spacing w:before="120" w:after="120"/>
      <w:ind w:firstLine="0"/>
    </w:pPr>
  </w:style>
  <w:style w:type="paragraph" w:customStyle="1" w:styleId="table">
    <w:name w:val="table"/>
    <w:basedOn w:val="Normal"/>
    <w:qFormat/>
    <w:rsid w:val="00B93464"/>
    <w:pPr>
      <w:ind w:firstLine="0"/>
    </w:pPr>
    <w:rPr>
      <w:sz w:val="16"/>
      <w:szCs w:val="16"/>
    </w:rPr>
  </w:style>
  <w:style w:type="paragraph" w:styleId="Bibliography">
    <w:name w:val="Bibliography"/>
    <w:basedOn w:val="Normal"/>
    <w:next w:val="Normal"/>
    <w:uiPriority w:val="37"/>
    <w:unhideWhenUsed/>
    <w:rsid w:val="008F1C73"/>
    <w:pPr>
      <w:ind w:left="360" w:hanging="360"/>
      <w:jc w:val="left"/>
    </w:pPr>
    <w:rPr>
      <w:lang w:val="en-GB"/>
    </w:rPr>
  </w:style>
  <w:style w:type="character" w:styleId="CommentReference">
    <w:name w:val="annotation reference"/>
    <w:basedOn w:val="DefaultParagraphFont"/>
    <w:uiPriority w:val="99"/>
    <w:semiHidden/>
    <w:unhideWhenUsed/>
    <w:rsid w:val="004F6F70"/>
    <w:rPr>
      <w:sz w:val="16"/>
      <w:szCs w:val="16"/>
    </w:rPr>
  </w:style>
  <w:style w:type="paragraph" w:styleId="CommentText">
    <w:name w:val="annotation text"/>
    <w:basedOn w:val="Normal"/>
    <w:link w:val="CommentTextChar"/>
    <w:uiPriority w:val="99"/>
    <w:unhideWhenUsed/>
    <w:rsid w:val="004F6F70"/>
    <w:rPr>
      <w:sz w:val="20"/>
      <w:szCs w:val="20"/>
    </w:rPr>
  </w:style>
  <w:style w:type="character" w:customStyle="1" w:styleId="CommentTextChar">
    <w:name w:val="Comment Text Char"/>
    <w:basedOn w:val="DefaultParagraphFont"/>
    <w:link w:val="CommentText"/>
    <w:uiPriority w:val="99"/>
    <w:rsid w:val="004F6F70"/>
    <w:rPr>
      <w:rFonts w:ascii="CMU Serif Roman" w:eastAsia="Times New Roman" w:hAnsi="CMU Serif Roman" w:cs="CMU Serif Roman"/>
      <w:kern w:val="0"/>
      <w:sz w:val="20"/>
      <w:szCs w:val="20"/>
      <w:lang w:eastAsia="en-GB"/>
      <w14:ligatures w14:val="none"/>
    </w:rPr>
  </w:style>
  <w:style w:type="paragraph" w:styleId="CommentSubject">
    <w:name w:val="annotation subject"/>
    <w:basedOn w:val="CommentText"/>
    <w:next w:val="CommentText"/>
    <w:link w:val="CommentSubjectChar"/>
    <w:uiPriority w:val="99"/>
    <w:semiHidden/>
    <w:unhideWhenUsed/>
    <w:rsid w:val="004F6F70"/>
    <w:rPr>
      <w:b/>
      <w:bCs/>
    </w:rPr>
  </w:style>
  <w:style w:type="character" w:customStyle="1" w:styleId="CommentSubjectChar">
    <w:name w:val="Comment Subject Char"/>
    <w:basedOn w:val="CommentTextChar"/>
    <w:link w:val="CommentSubject"/>
    <w:uiPriority w:val="99"/>
    <w:semiHidden/>
    <w:rsid w:val="004F6F70"/>
    <w:rPr>
      <w:rFonts w:ascii="CMU Serif Roman" w:eastAsia="Times New Roman" w:hAnsi="CMU Serif Roman" w:cs="CMU Serif Roman"/>
      <w:b/>
      <w:bCs/>
      <w:kern w:val="0"/>
      <w:sz w:val="20"/>
      <w:szCs w:val="20"/>
      <w:lang w:eastAsia="en-GB"/>
      <w14:ligatures w14:val="none"/>
    </w:rPr>
  </w:style>
  <w:style w:type="paragraph" w:customStyle="1" w:styleId="abstract">
    <w:name w:val="abstract"/>
    <w:basedOn w:val="Normal"/>
    <w:qFormat/>
    <w:rsid w:val="00A6603F"/>
    <w:pPr>
      <w:ind w:left="720" w:right="740" w:firstLine="0"/>
    </w:pPr>
    <w:rPr>
      <w:sz w:val="20"/>
      <w:szCs w:val="20"/>
    </w:rPr>
  </w:style>
  <w:style w:type="paragraph" w:styleId="Header">
    <w:name w:val="header"/>
    <w:basedOn w:val="Normal"/>
    <w:link w:val="HeaderChar"/>
    <w:uiPriority w:val="99"/>
    <w:unhideWhenUsed/>
    <w:rsid w:val="00132E30"/>
    <w:pPr>
      <w:tabs>
        <w:tab w:val="center" w:pos="4513"/>
        <w:tab w:val="right" w:pos="9026"/>
      </w:tabs>
    </w:pPr>
  </w:style>
  <w:style w:type="character" w:customStyle="1" w:styleId="HeaderChar">
    <w:name w:val="Header Char"/>
    <w:basedOn w:val="DefaultParagraphFont"/>
    <w:link w:val="Header"/>
    <w:uiPriority w:val="99"/>
    <w:rsid w:val="00132E30"/>
    <w:rPr>
      <w:rFonts w:ascii="CMU Serif Roman" w:eastAsia="Times New Roman" w:hAnsi="CMU Serif Roman" w:cs="CMU Serif Roman"/>
      <w:kern w:val="0"/>
      <w:sz w:val="18"/>
      <w:szCs w:val="18"/>
      <w:lang w:eastAsia="en-GB"/>
      <w14:ligatures w14:val="none"/>
    </w:rPr>
  </w:style>
  <w:style w:type="paragraph" w:styleId="Footer">
    <w:name w:val="footer"/>
    <w:basedOn w:val="Normal"/>
    <w:link w:val="FooterChar"/>
    <w:uiPriority w:val="99"/>
    <w:unhideWhenUsed/>
    <w:rsid w:val="00132E30"/>
    <w:pPr>
      <w:tabs>
        <w:tab w:val="center" w:pos="4513"/>
        <w:tab w:val="right" w:pos="9026"/>
      </w:tabs>
    </w:pPr>
  </w:style>
  <w:style w:type="character" w:customStyle="1" w:styleId="FooterChar">
    <w:name w:val="Footer Char"/>
    <w:basedOn w:val="DefaultParagraphFont"/>
    <w:link w:val="Footer"/>
    <w:uiPriority w:val="99"/>
    <w:rsid w:val="00132E30"/>
    <w:rPr>
      <w:rFonts w:ascii="CMU Serif Roman" w:eastAsia="Times New Roman" w:hAnsi="CMU Serif Roman" w:cs="CMU Serif Roman"/>
      <w:kern w:val="0"/>
      <w:sz w:val="18"/>
      <w:szCs w:val="18"/>
      <w:lang w:eastAsia="en-GB"/>
      <w14:ligatures w14:val="none"/>
    </w:rPr>
  </w:style>
  <w:style w:type="character" w:styleId="PageNumber">
    <w:name w:val="page number"/>
    <w:basedOn w:val="DefaultParagraphFont"/>
    <w:uiPriority w:val="99"/>
    <w:semiHidden/>
    <w:unhideWhenUsed/>
    <w:rsid w:val="00132E30"/>
  </w:style>
  <w:style w:type="paragraph" w:styleId="FootnoteText">
    <w:name w:val="footnote text"/>
    <w:basedOn w:val="Normal"/>
    <w:link w:val="FootnoteTextChar"/>
    <w:uiPriority w:val="99"/>
    <w:semiHidden/>
    <w:unhideWhenUsed/>
    <w:rsid w:val="00C061E7"/>
    <w:rPr>
      <w:sz w:val="20"/>
      <w:szCs w:val="20"/>
    </w:rPr>
  </w:style>
  <w:style w:type="character" w:customStyle="1" w:styleId="FootnoteTextChar">
    <w:name w:val="Footnote Text Char"/>
    <w:basedOn w:val="DefaultParagraphFont"/>
    <w:link w:val="FootnoteText"/>
    <w:uiPriority w:val="99"/>
    <w:semiHidden/>
    <w:rsid w:val="00C061E7"/>
    <w:rPr>
      <w:rFonts w:ascii="CMU Serif Roman" w:eastAsia="Times New Roman" w:hAnsi="CMU Serif Roman" w:cs="CMU Serif Roman"/>
      <w:kern w:val="0"/>
      <w:sz w:val="20"/>
      <w:szCs w:val="20"/>
      <w:lang w:eastAsia="en-GB"/>
      <w14:ligatures w14:val="none"/>
    </w:rPr>
  </w:style>
  <w:style w:type="character" w:styleId="FootnoteReference">
    <w:name w:val="footnote reference"/>
    <w:basedOn w:val="DefaultParagraphFont"/>
    <w:uiPriority w:val="99"/>
    <w:semiHidden/>
    <w:unhideWhenUsed/>
    <w:rsid w:val="00C061E7"/>
    <w:rPr>
      <w:vertAlign w:val="superscript"/>
    </w:rPr>
  </w:style>
  <w:style w:type="paragraph" w:customStyle="1" w:styleId="footntes">
    <w:name w:val="footntes"/>
    <w:basedOn w:val="FootnoteText"/>
    <w:qFormat/>
    <w:rsid w:val="00B54C2E"/>
    <w:pPr>
      <w:ind w:firstLine="0"/>
    </w:pPr>
    <w:rPr>
      <w:sz w:val="16"/>
      <w:szCs w:val="16"/>
    </w:rPr>
  </w:style>
  <w:style w:type="character" w:styleId="EndnoteReference">
    <w:name w:val="endnote reference"/>
    <w:basedOn w:val="DefaultParagraphFont"/>
    <w:uiPriority w:val="99"/>
    <w:semiHidden/>
    <w:unhideWhenUsed/>
    <w:rsid w:val="00314D1B"/>
    <w:rPr>
      <w:vertAlign w:val="superscript"/>
    </w:rPr>
  </w:style>
  <w:style w:type="character" w:styleId="PlaceholderText">
    <w:name w:val="Placeholder Text"/>
    <w:basedOn w:val="DefaultParagraphFont"/>
    <w:uiPriority w:val="99"/>
    <w:semiHidden/>
    <w:rsid w:val="0092721D"/>
    <w:rPr>
      <w:color w:val="808080"/>
    </w:rPr>
  </w:style>
  <w:style w:type="paragraph" w:styleId="Revision">
    <w:name w:val="Revision"/>
    <w:hidden/>
    <w:uiPriority w:val="99"/>
    <w:semiHidden/>
    <w:rsid w:val="009762E8"/>
    <w:rPr>
      <w:rFonts w:ascii="CMU Serif Roman" w:eastAsia="Times New Roman" w:hAnsi="CMU Serif Roman" w:cs="CMU Serif Roman"/>
      <w:kern w:val="0"/>
      <w:sz w:val="18"/>
      <w:szCs w:val="18"/>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29812">
      <w:bodyDiv w:val="1"/>
      <w:marLeft w:val="0"/>
      <w:marRight w:val="0"/>
      <w:marTop w:val="0"/>
      <w:marBottom w:val="0"/>
      <w:divBdr>
        <w:top w:val="none" w:sz="0" w:space="0" w:color="auto"/>
        <w:left w:val="none" w:sz="0" w:space="0" w:color="auto"/>
        <w:bottom w:val="none" w:sz="0" w:space="0" w:color="auto"/>
        <w:right w:val="none" w:sz="0" w:space="0" w:color="auto"/>
      </w:divBdr>
    </w:div>
    <w:div w:id="167040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osf.io/ympv6" TargetMode="External"/><Relationship Id="rId17" Type="http://schemas.openxmlformats.org/officeDocument/2006/relationships/hyperlink" Target="https://orcid.org/0000-0001-8906-7559" TargetMode="External"/><Relationship Id="rId2" Type="http://schemas.openxmlformats.org/officeDocument/2006/relationships/styles" Target="styles.xml"/><Relationship Id="rId16" Type="http://schemas.openxmlformats.org/officeDocument/2006/relationships/hyperlink" Target="mailto:ian.hussey@icloud.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nugzb/"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mailto:ian.hussey@icloud.com"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osf.io/8sp7e/" TargetMode="External"/><Relationship Id="rId14" Type="http://schemas.openxmlformats.org/officeDocument/2006/relationships/hyperlink" Target="https://osf.io/aetpq"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tinyurl.com/mp-submi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1078</TotalTime>
  <Pages>9</Pages>
  <Words>20115</Words>
  <Characters>114660</Characters>
  <Application>Microsoft Office Word</Application>
  <DocSecurity>0</DocSecurity>
  <Lines>955</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Hussey</dc:creator>
  <cp:lastModifiedBy>Hussey, Ian (PSY)</cp:lastModifiedBy>
  <cp:revision>2377</cp:revision>
  <cp:lastPrinted>2023-11-06T13:04:00Z</cp:lastPrinted>
  <dcterms:created xsi:type="dcterms:W3CDTF">2023-03-22T18:02:00Z</dcterms:created>
  <dcterms:modified xsi:type="dcterms:W3CDTF">2024-04-07T07:57:00Z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id="KsHuBVE7"/&gt;&lt;style id="http://www.zotero.org/styles/apa" locale="en-US" hasBibliography="1" bibliographyStyleHasBeenSet="1"/&gt;&lt;prefs&gt;&lt;pref name="fieldType" value="Field"/&gt;&lt;/prefs&gt;&lt;/data&gt;</vt:lpwstr>
  </property>
</Properties>
</file>